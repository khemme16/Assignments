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DDCE" w14:textId="77777777" w:rsidR="00336906" w:rsidRDefault="00336906" w:rsidP="00110C04">
      <w:pPr>
        <w:jc w:val="right"/>
      </w:pPr>
      <w:r>
        <w:rPr>
          <w:noProof/>
        </w:rPr>
        <w:drawing>
          <wp:inline distT="0" distB="0" distL="0" distR="0" wp14:anchorId="4FBBC35A" wp14:editId="293F05AE">
            <wp:extent cx="1588135" cy="496730"/>
            <wp:effectExtent l="0" t="0" r="12065" b="11430"/>
            <wp:docPr id="1" name="Picture 1" descr="../../../Graphics/North%20Central%20logo/it's-what-matters-2015.png" title="North Central Michiga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North%20Central%20logo/it's-what-matters-201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5382" cy="511508"/>
                    </a:xfrm>
                    <a:prstGeom prst="rect">
                      <a:avLst/>
                    </a:prstGeom>
                    <a:noFill/>
                    <a:ln>
                      <a:noFill/>
                    </a:ln>
                  </pic:spPr>
                </pic:pic>
              </a:graphicData>
            </a:graphic>
          </wp:inline>
        </w:drawing>
      </w:r>
    </w:p>
    <w:p w14:paraId="1C4C204A" w14:textId="4B118FE4" w:rsidR="00F51E9F" w:rsidRPr="00F51E9F" w:rsidRDefault="00D15AD1" w:rsidP="00790264">
      <w:pPr>
        <w:pStyle w:val="Title"/>
      </w:pPr>
      <w:r>
        <w:t>CIS 10</w:t>
      </w:r>
      <w:r w:rsidR="00B36802">
        <w:t>4</w:t>
      </w:r>
      <w:r w:rsidR="00F51E9F" w:rsidRPr="006928AD">
        <w:t xml:space="preserve"> </w:t>
      </w:r>
      <w:r w:rsidR="00336906" w:rsidRPr="006928AD">
        <w:t>Syllabus</w:t>
      </w:r>
      <w:r w:rsidR="00F51E9F" w:rsidRPr="006928AD">
        <w:br/>
      </w:r>
      <w:r>
        <w:rPr>
          <w:sz w:val="28"/>
          <w:szCs w:val="28"/>
        </w:rPr>
        <w:t xml:space="preserve">Introduction </w:t>
      </w:r>
      <w:proofErr w:type="gramStart"/>
      <w:r>
        <w:rPr>
          <w:sz w:val="28"/>
          <w:szCs w:val="28"/>
        </w:rPr>
        <w:t>To</w:t>
      </w:r>
      <w:proofErr w:type="gramEnd"/>
      <w:r>
        <w:rPr>
          <w:sz w:val="28"/>
          <w:szCs w:val="28"/>
        </w:rPr>
        <w:t xml:space="preserve"> </w:t>
      </w:r>
      <w:r w:rsidR="00D4321E">
        <w:rPr>
          <w:sz w:val="28"/>
          <w:szCs w:val="28"/>
        </w:rPr>
        <w:t>Programming Logic</w:t>
      </w:r>
      <w:r w:rsidR="004231BF">
        <w:rPr>
          <w:sz w:val="28"/>
          <w:szCs w:val="28"/>
        </w:rPr>
        <w:t xml:space="preserve"> </w:t>
      </w:r>
      <w:r w:rsidR="00FC5030">
        <w:rPr>
          <w:sz w:val="28"/>
          <w:szCs w:val="28"/>
        </w:rPr>
        <w:t>–</w:t>
      </w:r>
      <w:r w:rsidR="00F51E9F" w:rsidRPr="006928AD">
        <w:rPr>
          <w:sz w:val="28"/>
          <w:szCs w:val="28"/>
        </w:rPr>
        <w:t xml:space="preserve"> </w:t>
      </w:r>
      <w:r w:rsidR="0093269E">
        <w:rPr>
          <w:sz w:val="28"/>
          <w:szCs w:val="28"/>
        </w:rPr>
        <w:t>Winter 2022</w:t>
      </w:r>
    </w:p>
    <w:p w14:paraId="07041486" w14:textId="77777777" w:rsidR="00336906" w:rsidRDefault="00336906" w:rsidP="00336906"/>
    <w:p w14:paraId="58E7E256" w14:textId="68A4B707" w:rsidR="005E3877" w:rsidRDefault="001B6A34">
      <w:pPr>
        <w:pStyle w:val="TOC1"/>
        <w:tabs>
          <w:tab w:val="right" w:leader="dot" w:pos="10214"/>
        </w:tabs>
        <w:rPr>
          <w:rFonts w:asciiTheme="minorHAnsi" w:eastAsiaTheme="minorEastAsia" w:hAnsiTheme="minorHAnsi"/>
          <w:b w:val="0"/>
          <w:bCs w:val="0"/>
          <w:noProof/>
          <w:color w:val="auto"/>
        </w:rPr>
      </w:pPr>
      <w:r w:rsidRPr="006928AD">
        <w:fldChar w:fldCharType="begin"/>
      </w:r>
      <w:r w:rsidRPr="006928AD">
        <w:instrText xml:space="preserve"> TOC \o "1-3" </w:instrText>
      </w:r>
      <w:r w:rsidRPr="006928AD">
        <w:fldChar w:fldCharType="separate"/>
      </w:r>
      <w:r w:rsidR="005E3877">
        <w:rPr>
          <w:noProof/>
        </w:rPr>
        <w:t>Section 1: Course Overview</w:t>
      </w:r>
      <w:r w:rsidR="005E3877">
        <w:rPr>
          <w:noProof/>
        </w:rPr>
        <w:tab/>
      </w:r>
      <w:r w:rsidR="005E3877">
        <w:rPr>
          <w:noProof/>
        </w:rPr>
        <w:fldChar w:fldCharType="begin"/>
      </w:r>
      <w:r w:rsidR="005E3877">
        <w:rPr>
          <w:noProof/>
        </w:rPr>
        <w:instrText xml:space="preserve"> PAGEREF _Toc26514506 \h </w:instrText>
      </w:r>
      <w:r w:rsidR="005E3877">
        <w:rPr>
          <w:noProof/>
        </w:rPr>
      </w:r>
      <w:r w:rsidR="005E3877">
        <w:rPr>
          <w:noProof/>
        </w:rPr>
        <w:fldChar w:fldCharType="separate"/>
      </w:r>
      <w:r w:rsidR="00D152E0">
        <w:rPr>
          <w:noProof/>
        </w:rPr>
        <w:t>1</w:t>
      </w:r>
      <w:r w:rsidR="005E3877">
        <w:rPr>
          <w:noProof/>
        </w:rPr>
        <w:fldChar w:fldCharType="end"/>
      </w:r>
    </w:p>
    <w:p w14:paraId="52E2E0F9" w14:textId="519D2604"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2: Course Material and Tech Requirements</w:t>
      </w:r>
      <w:r>
        <w:rPr>
          <w:noProof/>
        </w:rPr>
        <w:tab/>
      </w:r>
      <w:r>
        <w:rPr>
          <w:noProof/>
        </w:rPr>
        <w:fldChar w:fldCharType="begin"/>
      </w:r>
      <w:r>
        <w:rPr>
          <w:noProof/>
        </w:rPr>
        <w:instrText xml:space="preserve"> PAGEREF _Toc26514507 \h </w:instrText>
      </w:r>
      <w:r>
        <w:rPr>
          <w:noProof/>
        </w:rPr>
      </w:r>
      <w:r>
        <w:rPr>
          <w:noProof/>
        </w:rPr>
        <w:fldChar w:fldCharType="separate"/>
      </w:r>
      <w:r w:rsidR="00D152E0">
        <w:rPr>
          <w:noProof/>
        </w:rPr>
        <w:t>2</w:t>
      </w:r>
      <w:r>
        <w:rPr>
          <w:noProof/>
        </w:rPr>
        <w:fldChar w:fldCharType="end"/>
      </w:r>
    </w:p>
    <w:p w14:paraId="64DD813A" w14:textId="62FBFAB7"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3: Communication Policy</w:t>
      </w:r>
      <w:r>
        <w:rPr>
          <w:noProof/>
        </w:rPr>
        <w:tab/>
      </w:r>
      <w:r>
        <w:rPr>
          <w:noProof/>
        </w:rPr>
        <w:fldChar w:fldCharType="begin"/>
      </w:r>
      <w:r>
        <w:rPr>
          <w:noProof/>
        </w:rPr>
        <w:instrText xml:space="preserve"> PAGEREF _Toc26514508 \h </w:instrText>
      </w:r>
      <w:r>
        <w:rPr>
          <w:noProof/>
        </w:rPr>
      </w:r>
      <w:r>
        <w:rPr>
          <w:noProof/>
        </w:rPr>
        <w:fldChar w:fldCharType="separate"/>
      </w:r>
      <w:r w:rsidR="00D152E0">
        <w:rPr>
          <w:noProof/>
        </w:rPr>
        <w:t>3</w:t>
      </w:r>
      <w:r>
        <w:rPr>
          <w:noProof/>
        </w:rPr>
        <w:fldChar w:fldCharType="end"/>
      </w:r>
    </w:p>
    <w:p w14:paraId="20B386EF" w14:textId="3C8FC509"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4: Other Policies</w:t>
      </w:r>
      <w:r>
        <w:rPr>
          <w:noProof/>
        </w:rPr>
        <w:tab/>
      </w:r>
      <w:r>
        <w:rPr>
          <w:noProof/>
        </w:rPr>
        <w:fldChar w:fldCharType="begin"/>
      </w:r>
      <w:r>
        <w:rPr>
          <w:noProof/>
        </w:rPr>
        <w:instrText xml:space="preserve"> PAGEREF _Toc26514509 \h </w:instrText>
      </w:r>
      <w:r>
        <w:rPr>
          <w:noProof/>
        </w:rPr>
      </w:r>
      <w:r>
        <w:rPr>
          <w:noProof/>
        </w:rPr>
        <w:fldChar w:fldCharType="separate"/>
      </w:r>
      <w:r w:rsidR="00D152E0">
        <w:rPr>
          <w:noProof/>
        </w:rPr>
        <w:t>4</w:t>
      </w:r>
      <w:r>
        <w:rPr>
          <w:noProof/>
        </w:rPr>
        <w:fldChar w:fldCharType="end"/>
      </w:r>
    </w:p>
    <w:p w14:paraId="224C31C7" w14:textId="33D11DDE"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5: Grading</w:t>
      </w:r>
      <w:r>
        <w:rPr>
          <w:noProof/>
        </w:rPr>
        <w:tab/>
      </w:r>
      <w:r>
        <w:rPr>
          <w:noProof/>
        </w:rPr>
        <w:fldChar w:fldCharType="begin"/>
      </w:r>
      <w:r>
        <w:rPr>
          <w:noProof/>
        </w:rPr>
        <w:instrText xml:space="preserve"> PAGEREF _Toc26514510 \h </w:instrText>
      </w:r>
      <w:r>
        <w:rPr>
          <w:noProof/>
        </w:rPr>
      </w:r>
      <w:r>
        <w:rPr>
          <w:noProof/>
        </w:rPr>
        <w:fldChar w:fldCharType="separate"/>
      </w:r>
      <w:r w:rsidR="00D152E0">
        <w:rPr>
          <w:noProof/>
        </w:rPr>
        <w:t>7</w:t>
      </w:r>
      <w:r>
        <w:rPr>
          <w:noProof/>
        </w:rPr>
        <w:fldChar w:fldCharType="end"/>
      </w:r>
    </w:p>
    <w:p w14:paraId="601E668C" w14:textId="0574D48A"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6: Student Resources &amp; Support</w:t>
      </w:r>
      <w:r>
        <w:rPr>
          <w:noProof/>
        </w:rPr>
        <w:tab/>
      </w:r>
      <w:r>
        <w:rPr>
          <w:noProof/>
        </w:rPr>
        <w:fldChar w:fldCharType="begin"/>
      </w:r>
      <w:r>
        <w:rPr>
          <w:noProof/>
        </w:rPr>
        <w:instrText xml:space="preserve"> PAGEREF _Toc26514511 \h </w:instrText>
      </w:r>
      <w:r>
        <w:rPr>
          <w:noProof/>
        </w:rPr>
      </w:r>
      <w:r>
        <w:rPr>
          <w:noProof/>
        </w:rPr>
        <w:fldChar w:fldCharType="separate"/>
      </w:r>
      <w:r w:rsidR="00D152E0">
        <w:rPr>
          <w:noProof/>
        </w:rPr>
        <w:t>8</w:t>
      </w:r>
      <w:r>
        <w:rPr>
          <w:noProof/>
        </w:rPr>
        <w:fldChar w:fldCharType="end"/>
      </w:r>
    </w:p>
    <w:p w14:paraId="0950FF1A" w14:textId="1DC0FC2D" w:rsidR="005E3877" w:rsidRDefault="005E3877">
      <w:pPr>
        <w:pStyle w:val="TOC1"/>
        <w:tabs>
          <w:tab w:val="right" w:leader="dot" w:pos="10214"/>
        </w:tabs>
        <w:rPr>
          <w:rFonts w:asciiTheme="minorHAnsi" w:eastAsiaTheme="minorEastAsia" w:hAnsiTheme="minorHAnsi"/>
          <w:b w:val="0"/>
          <w:bCs w:val="0"/>
          <w:noProof/>
          <w:color w:val="auto"/>
        </w:rPr>
      </w:pPr>
      <w:r>
        <w:rPr>
          <w:noProof/>
        </w:rPr>
        <w:t>Section 7: Schedule</w:t>
      </w:r>
      <w:r>
        <w:rPr>
          <w:noProof/>
        </w:rPr>
        <w:tab/>
      </w:r>
      <w:r>
        <w:rPr>
          <w:noProof/>
        </w:rPr>
        <w:fldChar w:fldCharType="begin"/>
      </w:r>
      <w:r>
        <w:rPr>
          <w:noProof/>
        </w:rPr>
        <w:instrText xml:space="preserve"> PAGEREF _Toc26514512 \h </w:instrText>
      </w:r>
      <w:r>
        <w:rPr>
          <w:noProof/>
        </w:rPr>
      </w:r>
      <w:r>
        <w:rPr>
          <w:noProof/>
        </w:rPr>
        <w:fldChar w:fldCharType="separate"/>
      </w:r>
      <w:r w:rsidR="00D152E0">
        <w:rPr>
          <w:noProof/>
        </w:rPr>
        <w:t>12</w:t>
      </w:r>
      <w:r>
        <w:rPr>
          <w:noProof/>
        </w:rPr>
        <w:fldChar w:fldCharType="end"/>
      </w:r>
    </w:p>
    <w:p w14:paraId="0E03BEA7" w14:textId="7A517838" w:rsidR="001B6A34" w:rsidRDefault="001B6A34" w:rsidP="00336906">
      <w:r w:rsidRPr="006928AD">
        <w:fldChar w:fldCharType="end"/>
      </w:r>
    </w:p>
    <w:p w14:paraId="4294009E" w14:textId="6C87ED1E" w:rsidR="00336906" w:rsidRDefault="00336906" w:rsidP="001B6A34">
      <w:pPr>
        <w:pStyle w:val="Heading1"/>
      </w:pPr>
      <w:bookmarkStart w:id="0" w:name="_Toc26514506"/>
      <w:r>
        <w:t>Section 1: Course Overview</w:t>
      </w:r>
      <w:bookmarkEnd w:id="0"/>
    </w:p>
    <w:p w14:paraId="6854C4AD" w14:textId="77777777" w:rsidR="00336906" w:rsidRDefault="00336906" w:rsidP="00336906"/>
    <w:p w14:paraId="08B7B592" w14:textId="77777777" w:rsidR="00E948B5" w:rsidRPr="006928AD" w:rsidRDefault="00E948B5" w:rsidP="00E948B5">
      <w:pPr>
        <w:spacing w:after="120"/>
        <w:rPr>
          <w:rStyle w:val="Strong"/>
          <w:sz w:val="28"/>
          <w:szCs w:val="28"/>
        </w:rPr>
      </w:pPr>
      <w:r w:rsidRPr="006928AD">
        <w:rPr>
          <w:rStyle w:val="Strong"/>
          <w:sz w:val="28"/>
          <w:szCs w:val="28"/>
        </w:rPr>
        <w:t>Instructor</w:t>
      </w:r>
    </w:p>
    <w:p w14:paraId="1DF66A13" w14:textId="7093BDF7" w:rsidR="00E948B5" w:rsidRDefault="00D15AD1" w:rsidP="00E948B5">
      <w:pPr>
        <w:rPr>
          <w:b/>
        </w:rPr>
      </w:pPr>
      <w:r>
        <w:rPr>
          <w:b/>
        </w:rPr>
        <w:t>Michael Malleis</w:t>
      </w:r>
    </w:p>
    <w:p w14:paraId="6EEBAB35" w14:textId="12B1C247" w:rsidR="00D15AD1" w:rsidRPr="00D15AD1" w:rsidRDefault="00D15AD1" w:rsidP="00E948B5">
      <w:pPr>
        <w:rPr>
          <w:b/>
        </w:rPr>
      </w:pPr>
      <w:r>
        <w:rPr>
          <w:b/>
        </w:rPr>
        <w:t>Email: mmalleis@ncmich.edu</w:t>
      </w:r>
    </w:p>
    <w:p w14:paraId="31ABFD71" w14:textId="77777777" w:rsidR="00D15AD1" w:rsidRDefault="00D15AD1" w:rsidP="00732181">
      <w:pPr>
        <w:spacing w:after="120"/>
        <w:contextualSpacing/>
        <w:rPr>
          <w:b/>
          <w:bCs/>
        </w:rPr>
      </w:pPr>
      <w:r>
        <w:rPr>
          <w:b/>
          <w:bCs/>
        </w:rPr>
        <w:t xml:space="preserve">Phone: </w:t>
      </w:r>
      <w:r w:rsidRPr="00D15AD1">
        <w:rPr>
          <w:b/>
          <w:bCs/>
        </w:rPr>
        <w:t>(231) 348-6652</w:t>
      </w:r>
    </w:p>
    <w:p w14:paraId="445455FB" w14:textId="7B52EE0D" w:rsidR="00274B86" w:rsidRDefault="00D15AD1" w:rsidP="00274B86">
      <w:pPr>
        <w:spacing w:after="120"/>
        <w:contextualSpacing/>
      </w:pPr>
      <w:r>
        <w:rPr>
          <w:b/>
          <w:bCs/>
        </w:rPr>
        <w:t xml:space="preserve">Office Hours: </w:t>
      </w:r>
      <w:r w:rsidR="00274B86">
        <w:t xml:space="preserve">Mondays 10:00 AM – 4:00 PM </w:t>
      </w:r>
      <w:r w:rsidR="0093269E">
        <w:t>and physically by appointment</w:t>
      </w:r>
    </w:p>
    <w:p w14:paraId="38842AC4" w14:textId="72735865" w:rsidR="00E948B5" w:rsidRPr="00F2037E" w:rsidRDefault="00F2037E" w:rsidP="00BB2355">
      <w:pPr>
        <w:spacing w:after="120"/>
        <w:contextualSpacing/>
      </w:pPr>
      <w:r>
        <w:rPr>
          <w:b/>
          <w:bCs/>
        </w:rPr>
        <w:t xml:space="preserve">Zoom Office Hours Link: </w:t>
      </w:r>
      <w:hyperlink r:id="rId6" w:history="1">
        <w:r w:rsidRPr="00F2037E">
          <w:rPr>
            <w:rStyle w:val="Hyperlink"/>
            <w:rFonts w:ascii="Lato" w:hAnsi="Lato"/>
            <w:shd w:val="clear" w:color="auto" w:fill="FFFFFF"/>
          </w:rPr>
          <w:t>https://zoom.us/j/7943762001</w:t>
        </w:r>
      </w:hyperlink>
      <w:r w:rsidR="00E948B5" w:rsidRPr="00F2037E">
        <w:br/>
      </w:r>
    </w:p>
    <w:p w14:paraId="42E8801F" w14:textId="78E9B2FA" w:rsidR="00336906" w:rsidRPr="00E948B5" w:rsidRDefault="00732181" w:rsidP="00732181">
      <w:pPr>
        <w:spacing w:after="120"/>
        <w:rPr>
          <w:rStyle w:val="Strong"/>
          <w:b w:val="0"/>
          <w:bCs w:val="0"/>
        </w:rPr>
      </w:pPr>
      <w:r w:rsidRPr="006928AD">
        <w:rPr>
          <w:rStyle w:val="Strong"/>
          <w:sz w:val="28"/>
          <w:szCs w:val="28"/>
        </w:rPr>
        <w:t>Course Information</w:t>
      </w:r>
    </w:p>
    <w:p w14:paraId="60176E4E" w14:textId="1D7A2193" w:rsidR="00732181" w:rsidRDefault="00D15AD1" w:rsidP="00336906">
      <w:r>
        <w:t>CIS 10</w:t>
      </w:r>
      <w:r w:rsidR="00F93E6C">
        <w:t>4</w:t>
      </w:r>
      <w:r>
        <w:t xml:space="preserve"> </w:t>
      </w:r>
      <w:proofErr w:type="gramStart"/>
      <w:r>
        <w:t>A</w:t>
      </w:r>
      <w:proofErr w:type="gramEnd"/>
      <w:r>
        <w:t xml:space="preserve"> Introduction To </w:t>
      </w:r>
      <w:r w:rsidR="00F93E6C">
        <w:t>Programming Logic</w:t>
      </w:r>
      <w:r w:rsidR="00FC5030">
        <w:br/>
      </w:r>
      <w:r w:rsidR="0093269E">
        <w:t>Winter 2022</w:t>
      </w:r>
    </w:p>
    <w:p w14:paraId="35EFEF55" w14:textId="5D92D99C" w:rsidR="00274B86" w:rsidRDefault="00274B86" w:rsidP="00336906">
      <w:r>
        <w:t>Weekly</w:t>
      </w:r>
      <w:r w:rsidR="0093269E">
        <w:t xml:space="preserve"> Virtual Delivery</w:t>
      </w:r>
    </w:p>
    <w:p w14:paraId="78E11776" w14:textId="09FD0BF5" w:rsidR="00BB2355" w:rsidRDefault="00D36A1C" w:rsidP="00274B86">
      <w:r>
        <w:t>Tuesdays</w:t>
      </w:r>
      <w:r w:rsidR="0060255E">
        <w:t xml:space="preserve"> </w:t>
      </w:r>
      <w:r w:rsidR="0093269E">
        <w:t>6</w:t>
      </w:r>
      <w:r w:rsidR="0060255E">
        <w:t xml:space="preserve">:00 PM – </w:t>
      </w:r>
      <w:r w:rsidR="0093269E">
        <w:t>9</w:t>
      </w:r>
      <w:r w:rsidR="0060255E">
        <w:t>:50 PM</w:t>
      </w:r>
    </w:p>
    <w:p w14:paraId="2BEC5E42" w14:textId="77777777" w:rsidR="00E948B5" w:rsidRPr="00E948B5" w:rsidRDefault="00E948B5" w:rsidP="00E948B5">
      <w:pPr>
        <w:rPr>
          <w:rStyle w:val="Strong"/>
          <w:b w:val="0"/>
          <w:bCs w:val="0"/>
        </w:rPr>
      </w:pPr>
    </w:p>
    <w:p w14:paraId="78F7702D" w14:textId="1AEF5168" w:rsidR="00950A6F" w:rsidRPr="006928AD" w:rsidRDefault="00950A6F" w:rsidP="00950A6F">
      <w:pPr>
        <w:spacing w:after="120"/>
        <w:rPr>
          <w:rStyle w:val="Strong"/>
          <w:sz w:val="28"/>
          <w:szCs w:val="28"/>
        </w:rPr>
      </w:pPr>
      <w:r w:rsidRPr="006928AD">
        <w:rPr>
          <w:rStyle w:val="Strong"/>
          <w:sz w:val="28"/>
          <w:szCs w:val="28"/>
        </w:rPr>
        <w:t>Course Overview</w:t>
      </w:r>
    </w:p>
    <w:p w14:paraId="6ED6911B" w14:textId="7D605BA3" w:rsidR="007563E8" w:rsidRPr="006928AD" w:rsidRDefault="00F93E6C" w:rsidP="00F93E6C">
      <w:pPr>
        <w:spacing w:after="240"/>
      </w:pPr>
      <w:r>
        <w:t xml:space="preserve">Provides the beginning programmer with a guide to developing structured program logic. This course assumes no programming experience and does not focus on any one particular language. It introduces programming concepts and enforces good style and logical thinking. Students will learn basic programming structure, flowcharts and documentation, and how to solve difficult structuring problems. </w:t>
      </w:r>
    </w:p>
    <w:p w14:paraId="564D8D11" w14:textId="4CD6A6CA" w:rsidR="00133C6C" w:rsidRPr="006928AD" w:rsidRDefault="00133C6C" w:rsidP="00133C6C">
      <w:pPr>
        <w:spacing w:after="120"/>
        <w:rPr>
          <w:rStyle w:val="Strong"/>
          <w:sz w:val="28"/>
          <w:szCs w:val="28"/>
        </w:rPr>
      </w:pPr>
      <w:r w:rsidRPr="006928AD">
        <w:rPr>
          <w:rStyle w:val="Strong"/>
          <w:sz w:val="28"/>
          <w:szCs w:val="28"/>
        </w:rPr>
        <w:t>Course Objectives</w:t>
      </w:r>
    </w:p>
    <w:p w14:paraId="105CE1C2" w14:textId="61631E10" w:rsidR="00133C6C" w:rsidRDefault="002E4FC0" w:rsidP="00336906">
      <w:r w:rsidRPr="006928AD">
        <w:t>To complete this course successfully, you will:</w:t>
      </w:r>
    </w:p>
    <w:p w14:paraId="328540B4" w14:textId="77777777" w:rsidR="000E4A07" w:rsidRPr="006928AD" w:rsidRDefault="000E4A07" w:rsidP="00336906"/>
    <w:p w14:paraId="7E253CBA" w14:textId="77777777" w:rsidR="00F93E6C" w:rsidRPr="00F93E6C" w:rsidRDefault="00F93E6C" w:rsidP="00F93E6C">
      <w:pPr>
        <w:numPr>
          <w:ilvl w:val="0"/>
          <w:numId w:val="37"/>
        </w:numPr>
      </w:pPr>
      <w:r w:rsidRPr="00F93E6C">
        <w:t>Understand the basics of programming concepts and techniques.</w:t>
      </w:r>
    </w:p>
    <w:p w14:paraId="7597943E" w14:textId="77777777" w:rsidR="00F93E6C" w:rsidRPr="00F93E6C" w:rsidRDefault="00F93E6C" w:rsidP="00F93E6C">
      <w:pPr>
        <w:numPr>
          <w:ilvl w:val="0"/>
          <w:numId w:val="37"/>
        </w:numPr>
      </w:pPr>
      <w:r w:rsidRPr="00F93E6C">
        <w:t>Be familiar with a practical hands-on approach when examining programming techniques.</w:t>
      </w:r>
    </w:p>
    <w:p w14:paraId="531F0549" w14:textId="77777777" w:rsidR="00F93E6C" w:rsidRPr="00F93E6C" w:rsidRDefault="00F93E6C" w:rsidP="00F93E6C">
      <w:pPr>
        <w:numPr>
          <w:ilvl w:val="0"/>
          <w:numId w:val="37"/>
        </w:numPr>
      </w:pPr>
      <w:r w:rsidRPr="00F93E6C">
        <w:lastRenderedPageBreak/>
        <w:t>Practice good programming style and structure</w:t>
      </w:r>
    </w:p>
    <w:p w14:paraId="681A979C" w14:textId="77777777" w:rsidR="00F93E6C" w:rsidRPr="00F93E6C" w:rsidRDefault="00F93E6C" w:rsidP="00F93E6C">
      <w:pPr>
        <w:numPr>
          <w:ilvl w:val="0"/>
          <w:numId w:val="37"/>
        </w:numPr>
      </w:pPr>
      <w:r w:rsidRPr="00F93E6C">
        <w:t>Develop problem-solving skills using logical thinking.</w:t>
      </w:r>
    </w:p>
    <w:p w14:paraId="5FBD3718" w14:textId="77777777" w:rsidR="00950A6F" w:rsidRPr="006928AD" w:rsidRDefault="00950A6F" w:rsidP="00336906"/>
    <w:p w14:paraId="73059497" w14:textId="61C98280" w:rsidR="00950A6F" w:rsidRPr="006928AD" w:rsidRDefault="00950A6F" w:rsidP="00950A6F">
      <w:pPr>
        <w:spacing w:after="120"/>
        <w:rPr>
          <w:rStyle w:val="Strong"/>
          <w:sz w:val="28"/>
          <w:szCs w:val="28"/>
        </w:rPr>
      </w:pPr>
      <w:r w:rsidRPr="006928AD">
        <w:rPr>
          <w:rStyle w:val="Strong"/>
          <w:sz w:val="28"/>
          <w:szCs w:val="28"/>
        </w:rPr>
        <w:t>Course Prerequisites</w:t>
      </w:r>
    </w:p>
    <w:p w14:paraId="1FC64250" w14:textId="00FCCDD7" w:rsidR="00E948B5" w:rsidRDefault="000E4A07" w:rsidP="00E948B5">
      <w:r>
        <w:t>None</w:t>
      </w:r>
    </w:p>
    <w:p w14:paraId="09A9B77D" w14:textId="77777777" w:rsidR="00950A6F" w:rsidRDefault="00950A6F" w:rsidP="00336906"/>
    <w:p w14:paraId="7C9DF6C9" w14:textId="4045BF50" w:rsidR="00133C6C" w:rsidRPr="00057DBA" w:rsidRDefault="00057DBA" w:rsidP="001B6A34">
      <w:pPr>
        <w:pStyle w:val="Heading1"/>
      </w:pPr>
      <w:bookmarkStart w:id="1" w:name="_Toc26514507"/>
      <w:r>
        <w:t xml:space="preserve">Section 2: </w:t>
      </w:r>
      <w:r w:rsidR="00133C6C" w:rsidRPr="00057DBA">
        <w:t>Course</w:t>
      </w:r>
      <w:r w:rsidR="00EC7DB1">
        <w:t xml:space="preserve"> Material and Tech</w:t>
      </w:r>
      <w:r w:rsidR="00133C6C" w:rsidRPr="00057DBA">
        <w:t xml:space="preserve"> Requirements</w:t>
      </w:r>
      <w:bookmarkEnd w:id="1"/>
    </w:p>
    <w:p w14:paraId="45CFEE92" w14:textId="77777777" w:rsidR="00057DBA" w:rsidRDefault="00057DBA" w:rsidP="00133C6C">
      <w:pPr>
        <w:rPr>
          <w:b/>
        </w:rPr>
      </w:pPr>
    </w:p>
    <w:p w14:paraId="05DE1CB4" w14:textId="77777777" w:rsidR="00057DBA" w:rsidRPr="006928AD" w:rsidRDefault="00057DBA" w:rsidP="00057DBA">
      <w:pPr>
        <w:spacing w:after="120"/>
        <w:rPr>
          <w:rStyle w:val="Strong"/>
          <w:sz w:val="28"/>
          <w:szCs w:val="28"/>
        </w:rPr>
      </w:pPr>
      <w:r w:rsidRPr="006928AD">
        <w:rPr>
          <w:rStyle w:val="Strong"/>
          <w:sz w:val="28"/>
          <w:szCs w:val="28"/>
        </w:rPr>
        <w:t>Course Textbook and Materials</w:t>
      </w:r>
    </w:p>
    <w:p w14:paraId="34FFDE43" w14:textId="34C06665" w:rsidR="00057DBA" w:rsidRDefault="00057DBA" w:rsidP="00057DBA">
      <w:pPr>
        <w:rPr>
          <w:b/>
        </w:rPr>
      </w:pPr>
      <w:r w:rsidRPr="006928AD">
        <w:rPr>
          <w:b/>
        </w:rPr>
        <w:t>Required:</w:t>
      </w:r>
    </w:p>
    <w:p w14:paraId="19962500" w14:textId="10899A13" w:rsidR="006A3849" w:rsidRDefault="006A3849" w:rsidP="006A3849">
      <w:pPr>
        <w:pStyle w:val="ListParagraph"/>
        <w:numPr>
          <w:ilvl w:val="0"/>
          <w:numId w:val="31"/>
        </w:numPr>
        <w:rPr>
          <w:rFonts w:ascii="Times New Roman" w:eastAsia="Times New Roman" w:hAnsi="Times New Roman" w:cs="Times New Roman"/>
          <w:b/>
          <w:bCs/>
        </w:rPr>
      </w:pPr>
      <w:r w:rsidRPr="006A3849">
        <w:rPr>
          <w:rFonts w:ascii="Times New Roman" w:eastAsia="Times New Roman" w:hAnsi="Times New Roman" w:cs="Times New Roman"/>
          <w:b/>
          <w:bCs/>
        </w:rPr>
        <w:t>Python for Everybody</w:t>
      </w:r>
    </w:p>
    <w:p w14:paraId="09E887E6" w14:textId="053BE78A" w:rsidR="007A21DB" w:rsidRDefault="003149A5" w:rsidP="007A21DB">
      <w:pPr>
        <w:pStyle w:val="ListParagraph"/>
        <w:numPr>
          <w:ilvl w:val="1"/>
          <w:numId w:val="31"/>
        </w:numPr>
      </w:pPr>
      <w:hyperlink r:id="rId7" w:history="1">
        <w:r w:rsidR="007A21DB">
          <w:rPr>
            <w:rStyle w:val="Hyperlink"/>
          </w:rPr>
          <w:t>https://www.py4e.com/html3/</w:t>
        </w:r>
      </w:hyperlink>
    </w:p>
    <w:p w14:paraId="662E5706" w14:textId="4ABF4731" w:rsidR="007A21DB" w:rsidRPr="007A21DB" w:rsidRDefault="007A21DB" w:rsidP="007A21DB">
      <w:pPr>
        <w:pStyle w:val="ListParagraph"/>
        <w:numPr>
          <w:ilvl w:val="2"/>
          <w:numId w:val="31"/>
        </w:numPr>
      </w:pPr>
      <w:r>
        <w:t>There is a free online version of this text at the link above. You can buy physical copies as well</w:t>
      </w:r>
    </w:p>
    <w:p w14:paraId="483C198F" w14:textId="57F2900A" w:rsidR="005C06EB" w:rsidRPr="005C24C4" w:rsidRDefault="005C06EB" w:rsidP="005C24C4"/>
    <w:p w14:paraId="273BAB5A" w14:textId="12FF37F0" w:rsidR="00AC4012" w:rsidRPr="006928AD" w:rsidRDefault="00AC4012" w:rsidP="00AC4012">
      <w:pPr>
        <w:rPr>
          <w:b/>
        </w:rPr>
      </w:pPr>
      <w:r w:rsidRPr="006928AD">
        <w:rPr>
          <w:b/>
        </w:rPr>
        <w:t>Optional:</w:t>
      </w:r>
    </w:p>
    <w:p w14:paraId="463CD81D" w14:textId="32C623CE" w:rsidR="00AC4012" w:rsidRDefault="006A3849" w:rsidP="006A3849">
      <w:pPr>
        <w:pStyle w:val="ListParagraph"/>
        <w:numPr>
          <w:ilvl w:val="0"/>
          <w:numId w:val="31"/>
        </w:numPr>
      </w:pPr>
      <w:r>
        <w:t>None</w:t>
      </w:r>
    </w:p>
    <w:p w14:paraId="76586854" w14:textId="77777777" w:rsidR="00CF26F1" w:rsidRDefault="00CF26F1" w:rsidP="00CF26F1">
      <w:pPr>
        <w:pStyle w:val="ListParagraph"/>
      </w:pPr>
    </w:p>
    <w:p w14:paraId="619DB023" w14:textId="0036EDE5" w:rsidR="00603C0F" w:rsidRDefault="00603C0F" w:rsidP="00057DBA">
      <w:pPr>
        <w:rPr>
          <w:b/>
          <w:bCs/>
          <w:sz w:val="28"/>
          <w:szCs w:val="28"/>
        </w:rPr>
      </w:pPr>
      <w:r>
        <w:rPr>
          <w:b/>
          <w:bCs/>
          <w:sz w:val="28"/>
          <w:szCs w:val="28"/>
        </w:rPr>
        <w:t>General Course Requirements</w:t>
      </w:r>
    </w:p>
    <w:p w14:paraId="24A9FF50" w14:textId="6D122C32" w:rsidR="008023C9" w:rsidRPr="008023C9" w:rsidRDefault="008023C9" w:rsidP="008023C9">
      <w:pPr>
        <w:pStyle w:val="ListParagraph"/>
        <w:numPr>
          <w:ilvl w:val="0"/>
          <w:numId w:val="36"/>
        </w:numPr>
      </w:pPr>
      <w:r>
        <w:t>This course will have regular class meetings via Zoom during the normal time period. Attendance at the zoom meetings is required!</w:t>
      </w:r>
    </w:p>
    <w:p w14:paraId="1097D3C3" w14:textId="41824097" w:rsidR="00603C0F" w:rsidRDefault="00603C0F" w:rsidP="000E4D1B">
      <w:pPr>
        <w:pStyle w:val="ListParagraph"/>
        <w:numPr>
          <w:ilvl w:val="0"/>
          <w:numId w:val="36"/>
        </w:numPr>
      </w:pPr>
      <w:r>
        <w:rPr>
          <w:iCs/>
        </w:rPr>
        <w:t xml:space="preserve">All email subject lines should be prefaced with your Course Number, Course Section, and the issue in question. </w:t>
      </w:r>
      <w:r w:rsidRPr="008D2904">
        <w:rPr>
          <w:b/>
          <w:bCs/>
          <w:iCs/>
        </w:rPr>
        <w:t>Example CIS 10</w:t>
      </w:r>
      <w:r w:rsidR="007A21DB">
        <w:rPr>
          <w:b/>
          <w:bCs/>
          <w:iCs/>
        </w:rPr>
        <w:t>4</w:t>
      </w:r>
      <w:r w:rsidRPr="008D2904">
        <w:rPr>
          <w:b/>
          <w:bCs/>
          <w:iCs/>
        </w:rPr>
        <w:t xml:space="preserve"> </w:t>
      </w:r>
      <w:proofErr w:type="gramStart"/>
      <w:r w:rsidRPr="008D2904">
        <w:rPr>
          <w:b/>
          <w:bCs/>
          <w:iCs/>
        </w:rPr>
        <w:t>A</w:t>
      </w:r>
      <w:proofErr w:type="gramEnd"/>
      <w:r w:rsidRPr="008D2904">
        <w:rPr>
          <w:b/>
          <w:bCs/>
          <w:iCs/>
        </w:rPr>
        <w:t xml:space="preserve"> Exercise #1 Professional Email</w:t>
      </w:r>
    </w:p>
    <w:p w14:paraId="67015808" w14:textId="7A116B4C" w:rsidR="00603C0F" w:rsidRDefault="00603C0F" w:rsidP="00603C0F">
      <w:pPr>
        <w:pStyle w:val="ListParagraph"/>
        <w:numPr>
          <w:ilvl w:val="0"/>
          <w:numId w:val="36"/>
        </w:numPr>
      </w:pPr>
      <w:r>
        <w:t>When compressed folders are required, they must be .zip format only</w:t>
      </w:r>
    </w:p>
    <w:p w14:paraId="094E2D29" w14:textId="0569A30E" w:rsidR="00603C0F" w:rsidRDefault="00603C0F" w:rsidP="00603C0F">
      <w:pPr>
        <w:pStyle w:val="ListParagraph"/>
        <w:numPr>
          <w:ilvl w:val="0"/>
          <w:numId w:val="36"/>
        </w:numPr>
      </w:pPr>
      <w:r>
        <w:t>Email is considered a form of professional communications. I only accept emails in professional format</w:t>
      </w:r>
    </w:p>
    <w:p w14:paraId="40A10D4D" w14:textId="293A6850" w:rsidR="00603C0F" w:rsidRDefault="00603C0F" w:rsidP="00603C0F">
      <w:pPr>
        <w:pStyle w:val="ListParagraph"/>
        <w:ind w:left="288"/>
      </w:pPr>
    </w:p>
    <w:p w14:paraId="40C0801B" w14:textId="33FF6ABE" w:rsidR="0089278F" w:rsidRDefault="0089278F" w:rsidP="0089278F"/>
    <w:p w14:paraId="68AEDA2E" w14:textId="77777777" w:rsidR="0089278F" w:rsidRPr="00603C0F" w:rsidRDefault="0089278F" w:rsidP="00603C0F">
      <w:pPr>
        <w:pStyle w:val="ListParagraph"/>
        <w:ind w:left="288"/>
      </w:pPr>
    </w:p>
    <w:p w14:paraId="2CFDC350" w14:textId="65AEC926" w:rsidR="00AC4012" w:rsidRPr="005C06EB" w:rsidRDefault="00057DBA" w:rsidP="005C06EB">
      <w:pPr>
        <w:spacing w:after="120"/>
        <w:rPr>
          <w:b/>
          <w:bCs/>
          <w:sz w:val="28"/>
          <w:szCs w:val="28"/>
        </w:rPr>
      </w:pPr>
      <w:r w:rsidRPr="006928AD">
        <w:rPr>
          <w:rStyle w:val="Strong"/>
          <w:sz w:val="28"/>
          <w:szCs w:val="28"/>
        </w:rPr>
        <w:t>Online Cours</w:t>
      </w:r>
      <w:r w:rsidR="00832818" w:rsidRPr="006928AD">
        <w:rPr>
          <w:rStyle w:val="Strong"/>
          <w:sz w:val="28"/>
          <w:szCs w:val="28"/>
        </w:rPr>
        <w:t>e Requirements</w:t>
      </w:r>
    </w:p>
    <w:p w14:paraId="1E3A951A" w14:textId="77777777" w:rsidR="00AC4012" w:rsidRDefault="00AC4012" w:rsidP="00133C6C">
      <w:pPr>
        <w:rPr>
          <w:b/>
        </w:rPr>
      </w:pPr>
    </w:p>
    <w:p w14:paraId="3E50B731" w14:textId="7E52E036" w:rsidR="00302EE3" w:rsidRPr="00302EE3" w:rsidRDefault="00302EE3" w:rsidP="00133C6C">
      <w:pPr>
        <w:rPr>
          <w:b/>
        </w:rPr>
      </w:pPr>
      <w:r w:rsidRPr="001634D6">
        <w:rPr>
          <w:b/>
        </w:rPr>
        <w:t>Internet</w:t>
      </w:r>
    </w:p>
    <w:p w14:paraId="4BFBF8E8" w14:textId="4E0C41F5" w:rsidR="00057DBA" w:rsidRDefault="00C12199" w:rsidP="00133C6C">
      <w:r w:rsidRPr="00C12199">
        <w:t>This course</w:t>
      </w:r>
      <w:r w:rsidR="008E2BED">
        <w:t xml:space="preserve"> has online components</w:t>
      </w:r>
      <w:r w:rsidRPr="00C12199">
        <w:t xml:space="preserve">. All interactions and activities will utilize internet technologies. </w:t>
      </w:r>
      <w:r w:rsidRPr="00C12199">
        <w:rPr>
          <w:i/>
        </w:rPr>
        <w:t>You are responsible for having a reliable computer and high-speed internet connection throughout the course.</w:t>
      </w:r>
    </w:p>
    <w:p w14:paraId="15E3C8FB" w14:textId="38A75E32" w:rsidR="00C12199" w:rsidRDefault="00C12199" w:rsidP="00133C6C"/>
    <w:p w14:paraId="764BB96E" w14:textId="77777777" w:rsidR="00CF26F1" w:rsidRPr="00CF26F1" w:rsidRDefault="00CF26F1" w:rsidP="00133C6C"/>
    <w:p w14:paraId="27388ECB" w14:textId="4D3CC9DC" w:rsidR="00186DF9" w:rsidRPr="001634D6" w:rsidRDefault="00186DF9" w:rsidP="00186DF9">
      <w:pPr>
        <w:rPr>
          <w:b/>
        </w:rPr>
      </w:pPr>
      <w:r>
        <w:rPr>
          <w:b/>
        </w:rPr>
        <w:t>Learning Management System (</w:t>
      </w:r>
      <w:r w:rsidR="00FD075F">
        <w:rPr>
          <w:b/>
        </w:rPr>
        <w:t>Brightspace</w:t>
      </w:r>
      <w:r>
        <w:rPr>
          <w:b/>
        </w:rPr>
        <w:t>)</w:t>
      </w:r>
    </w:p>
    <w:p w14:paraId="77E710E4" w14:textId="2C4AA07D" w:rsidR="00186DF9" w:rsidRPr="00186DF9" w:rsidRDefault="00186DF9" w:rsidP="00057DBA">
      <w:r>
        <w:t xml:space="preserve">This course uses </w:t>
      </w:r>
      <w:r w:rsidR="00FD075F">
        <w:t>Brightspace</w:t>
      </w:r>
      <w:r>
        <w:t xml:space="preserve"> as its lear</w:t>
      </w:r>
      <w:r w:rsidR="00024E6C">
        <w:t>ning management system</w:t>
      </w:r>
      <w:r w:rsidR="00C12199">
        <w:t xml:space="preserve"> (LMS)</w:t>
      </w:r>
      <w:r w:rsidR="00024E6C">
        <w:t>. Y</w:t>
      </w:r>
      <w:r>
        <w:t xml:space="preserve">ou must be able to use </w:t>
      </w:r>
      <w:r w:rsidR="00FD075F">
        <w:t>Brightspace</w:t>
      </w:r>
      <w:r>
        <w:t xml:space="preserve"> to download and view documents, review and submit assignments, post to discussion boards, interact with others in the class, and view posted grades. For tutorials on how to use </w:t>
      </w:r>
      <w:r w:rsidR="00FD075F">
        <w:t>Brightspace</w:t>
      </w:r>
      <w:r>
        <w:t xml:space="preserve">, please click the </w:t>
      </w:r>
      <w:r w:rsidR="00C12199" w:rsidRPr="00C12199">
        <w:rPr>
          <w:i/>
        </w:rPr>
        <w:t>Learn How to Use Brightspace</w:t>
      </w:r>
      <w:r w:rsidR="00C12199">
        <w:t xml:space="preserve"> link on the Brightspace home page or the </w:t>
      </w:r>
      <w:r w:rsidR="00024E6C" w:rsidRPr="00C12199">
        <w:rPr>
          <w:i/>
        </w:rPr>
        <w:t xml:space="preserve">Get </w:t>
      </w:r>
      <w:r w:rsidRPr="00C12199">
        <w:rPr>
          <w:i/>
        </w:rPr>
        <w:t>Help</w:t>
      </w:r>
      <w:r>
        <w:t xml:space="preserve"> link on the course menu.</w:t>
      </w:r>
    </w:p>
    <w:p w14:paraId="767FFDCD" w14:textId="00C31247" w:rsidR="00186DF9" w:rsidRDefault="00186DF9" w:rsidP="00057DBA">
      <w:pPr>
        <w:rPr>
          <w:b/>
        </w:rPr>
      </w:pPr>
    </w:p>
    <w:p w14:paraId="76DA6F9F" w14:textId="77777777" w:rsidR="000E4D1B" w:rsidRDefault="000E4D1B" w:rsidP="000E4D1B">
      <w:pPr>
        <w:pStyle w:val="ListParagraph"/>
        <w:numPr>
          <w:ilvl w:val="0"/>
          <w:numId w:val="2"/>
        </w:numPr>
      </w:pPr>
      <w:r w:rsidRPr="006F425D">
        <w:rPr>
          <w:b/>
          <w:bCs/>
        </w:rPr>
        <w:lastRenderedPageBreak/>
        <w:t>Brightspace 101</w:t>
      </w:r>
      <w:r>
        <w:t xml:space="preserve"> – If you would like to learn how to navigate Brightspace and practice using its tools, you may self-enroll in this FREE, self-paced training course. The course can be found here: </w:t>
      </w:r>
      <w:hyperlink r:id="rId8" w:history="1">
        <w:r w:rsidRPr="007877A3">
          <w:rPr>
            <w:rStyle w:val="Hyperlink"/>
          </w:rPr>
          <w:t>https://ncmich.brightspace.com/d2l/le/discovery/view/course/20496</w:t>
        </w:r>
      </w:hyperlink>
      <w:r>
        <w:t>.</w:t>
      </w:r>
    </w:p>
    <w:p w14:paraId="34F923D1" w14:textId="77777777" w:rsidR="000E4D1B" w:rsidRDefault="000E4D1B" w:rsidP="000E4D1B">
      <w:pPr>
        <w:pStyle w:val="ListParagraph"/>
      </w:pPr>
    </w:p>
    <w:p w14:paraId="54DFE8E8" w14:textId="77777777" w:rsidR="000E4D1B" w:rsidRPr="00186DF9" w:rsidRDefault="000E4D1B" w:rsidP="000E4D1B">
      <w:pPr>
        <w:pStyle w:val="ListParagraph"/>
        <w:numPr>
          <w:ilvl w:val="0"/>
          <w:numId w:val="2"/>
        </w:numPr>
      </w:pPr>
      <w:r w:rsidRPr="006F425D">
        <w:rPr>
          <w:b/>
          <w:bCs/>
        </w:rPr>
        <w:t>Intro to Online Learning</w:t>
      </w:r>
      <w:r>
        <w:t xml:space="preserve"> – Want to learn more about what taking an online course is like or determine whether online learning is for you? You may self-enroll in this FREE, self-paced course found here: </w:t>
      </w:r>
      <w:hyperlink r:id="rId9" w:history="1">
        <w:r w:rsidRPr="007877A3">
          <w:rPr>
            <w:rStyle w:val="Hyperlink"/>
          </w:rPr>
          <w:t>https://ncmich.brightspace.com/d2l/le/discovery/view/course/17188</w:t>
        </w:r>
      </w:hyperlink>
      <w:r>
        <w:t>.</w:t>
      </w:r>
    </w:p>
    <w:p w14:paraId="56A0EE15" w14:textId="77777777" w:rsidR="000E4D1B" w:rsidRDefault="000E4D1B" w:rsidP="00057DBA">
      <w:pPr>
        <w:rPr>
          <w:b/>
        </w:rPr>
      </w:pPr>
    </w:p>
    <w:p w14:paraId="35C31458" w14:textId="6A3EAEA7" w:rsidR="00057DBA" w:rsidRDefault="001634D6" w:rsidP="00057DBA">
      <w:r>
        <w:rPr>
          <w:b/>
        </w:rPr>
        <w:t>Email</w:t>
      </w:r>
      <w:r>
        <w:br/>
      </w:r>
      <w:r w:rsidR="00C12199" w:rsidRPr="00C12199">
        <w:t>You must check your North Central student email account daily. Any course correspondence outside of Brightspace will be sent to your North Central student email account. If you would like assistance accessing your student email account on your personal computer, smartphone, or other devices, you may contact the IT Help Desk (contact information in Section 6).</w:t>
      </w:r>
    </w:p>
    <w:p w14:paraId="6B168FAE" w14:textId="77777777" w:rsidR="001634D6" w:rsidRDefault="001634D6" w:rsidP="00057DBA"/>
    <w:p w14:paraId="005A38DA" w14:textId="0D212703" w:rsidR="00302EE3" w:rsidRDefault="00302EE3" w:rsidP="00302EE3">
      <w:r w:rsidRPr="00057DBA">
        <w:rPr>
          <w:b/>
        </w:rPr>
        <w:t>Computer Requirements</w:t>
      </w:r>
      <w:r>
        <w:br/>
        <w:t>This course requires that you have reliable</w:t>
      </w:r>
      <w:r w:rsidR="00FA2420">
        <w:t>, high-speed</w:t>
      </w:r>
      <w:r>
        <w:t xml:space="preserve"> access to the internet and computer/laptop with updated software. You need to have access to</w:t>
      </w:r>
      <w:r w:rsidR="005B68C8">
        <w:t xml:space="preserve"> </w:t>
      </w:r>
      <w:r>
        <w:t>and</w:t>
      </w:r>
      <w:r w:rsidR="005B68C8">
        <w:t xml:space="preserve"> must</w:t>
      </w:r>
      <w:r>
        <w:t xml:space="preserve"> be able to use:</w:t>
      </w:r>
    </w:p>
    <w:p w14:paraId="655602C5" w14:textId="177CF46C" w:rsidR="00186DF9" w:rsidRDefault="00186DF9" w:rsidP="00302EE3">
      <w:pPr>
        <w:pStyle w:val="ListParagraph"/>
        <w:numPr>
          <w:ilvl w:val="0"/>
          <w:numId w:val="4"/>
        </w:numPr>
      </w:pPr>
      <w:r>
        <w:t>High-speed Internet access (i.e., cable modem, DSL)</w:t>
      </w:r>
    </w:p>
    <w:p w14:paraId="2FB989EF" w14:textId="436F56A9" w:rsidR="00D51736" w:rsidRDefault="00D51736" w:rsidP="00302EE3">
      <w:pPr>
        <w:pStyle w:val="ListParagraph"/>
        <w:numPr>
          <w:ilvl w:val="0"/>
          <w:numId w:val="4"/>
        </w:numPr>
      </w:pPr>
      <w:r>
        <w:t>Webcam</w:t>
      </w:r>
    </w:p>
    <w:p w14:paraId="2043AEE1" w14:textId="387C838E" w:rsidR="00302EE3" w:rsidRPr="003E5EBD" w:rsidRDefault="00302EE3" w:rsidP="00302EE3">
      <w:pPr>
        <w:pStyle w:val="ListParagraph"/>
        <w:numPr>
          <w:ilvl w:val="0"/>
          <w:numId w:val="4"/>
        </w:numPr>
      </w:pPr>
      <w:r w:rsidRPr="003E5EBD">
        <w:t>Web browser (</w:t>
      </w:r>
      <w:r w:rsidR="003E5EBD" w:rsidRPr="003E5EBD">
        <w:t>F</w:t>
      </w:r>
      <w:r w:rsidRPr="003E5EBD">
        <w:t>ree)</w:t>
      </w:r>
      <w:r w:rsidR="003E5EBD" w:rsidRPr="003E5EBD">
        <w:t xml:space="preserve"> – the latest version of Firefox, Chrome, or Safari is recommended</w:t>
      </w:r>
    </w:p>
    <w:p w14:paraId="71E6D66A" w14:textId="77777777" w:rsidR="00834B63" w:rsidRDefault="00834B63" w:rsidP="00B818B4">
      <w:pPr>
        <w:pStyle w:val="ListParagraph"/>
        <w:numPr>
          <w:ilvl w:val="0"/>
          <w:numId w:val="4"/>
        </w:numPr>
      </w:pPr>
      <w:r>
        <w:t xml:space="preserve">Microsoft Office - </w:t>
      </w:r>
      <w:r w:rsidRPr="003E5EBD">
        <w:t xml:space="preserve">Free to North Central students as part of your tuition. </w:t>
      </w:r>
      <w:r>
        <w:t xml:space="preserve">To download </w:t>
      </w:r>
      <w:r w:rsidRPr="003E5EBD">
        <w:t>Microsoft Office365</w:t>
      </w:r>
      <w:r>
        <w:t>, login to the North Central portal and select the My Office365 link.</w:t>
      </w:r>
    </w:p>
    <w:p w14:paraId="2699DCE8" w14:textId="527FDA05" w:rsidR="00624861" w:rsidRDefault="00302EE3" w:rsidP="00B818B4">
      <w:pPr>
        <w:pStyle w:val="ListParagraph"/>
        <w:numPr>
          <w:ilvl w:val="0"/>
          <w:numId w:val="4"/>
        </w:numPr>
      </w:pPr>
      <w:r w:rsidRPr="003E5EBD">
        <w:t xml:space="preserve">Adobe Acrobat </w:t>
      </w:r>
      <w:r w:rsidR="00C12199">
        <w:t>R</w:t>
      </w:r>
      <w:r w:rsidRPr="003E5EBD">
        <w:t>eader (</w:t>
      </w:r>
      <w:r w:rsidR="003E5EBD" w:rsidRPr="003E5EBD">
        <w:t>F</w:t>
      </w:r>
      <w:r w:rsidR="001D6AFC">
        <w:t>ree)</w:t>
      </w:r>
    </w:p>
    <w:p w14:paraId="0D7A69B2" w14:textId="77777777" w:rsidR="005C06EB" w:rsidRPr="005C06EB" w:rsidRDefault="00624861" w:rsidP="00B818B4">
      <w:pPr>
        <w:pStyle w:val="ListParagraph"/>
        <w:numPr>
          <w:ilvl w:val="0"/>
          <w:numId w:val="4"/>
        </w:numPr>
      </w:pPr>
      <w:r w:rsidRPr="00B737C5">
        <w:rPr>
          <w:i/>
        </w:rPr>
        <w:t>NOTE: Online courses CANNOT be completed on mobile phones.</w:t>
      </w:r>
    </w:p>
    <w:p w14:paraId="3B3E3F05" w14:textId="77777777" w:rsidR="008D2904" w:rsidRPr="008D2904" w:rsidRDefault="005C06EB" w:rsidP="00B818B4">
      <w:pPr>
        <w:pStyle w:val="ListParagraph"/>
        <w:numPr>
          <w:ilvl w:val="0"/>
          <w:numId w:val="4"/>
        </w:numPr>
      </w:pPr>
      <w:r>
        <w:rPr>
          <w:iCs/>
        </w:rPr>
        <w:t>A good set of Headphones are recommended.</w:t>
      </w:r>
    </w:p>
    <w:p w14:paraId="717A6AA5" w14:textId="7C450C79" w:rsidR="00302EE3" w:rsidRPr="00B818B4" w:rsidRDefault="00206F76" w:rsidP="00603C0F">
      <w:r>
        <w:br/>
      </w:r>
    </w:p>
    <w:p w14:paraId="1FC5EA19" w14:textId="126CAA37" w:rsidR="00732181" w:rsidRPr="006863C7" w:rsidRDefault="006863C7" w:rsidP="00206F76">
      <w:pPr>
        <w:pStyle w:val="Heading1"/>
      </w:pPr>
      <w:bookmarkStart w:id="2" w:name="_Toc26514508"/>
      <w:r>
        <w:t xml:space="preserve">Section 3: </w:t>
      </w:r>
      <w:r w:rsidR="000D33D6" w:rsidRPr="006863C7">
        <w:t>Communication</w:t>
      </w:r>
      <w:r w:rsidR="00624861">
        <w:t xml:space="preserve"> Policy</w:t>
      </w:r>
      <w:bookmarkEnd w:id="2"/>
    </w:p>
    <w:p w14:paraId="448385B8" w14:textId="1E88A1F3" w:rsidR="006863C7" w:rsidRPr="006928AD" w:rsidRDefault="006863C7" w:rsidP="00336906"/>
    <w:p w14:paraId="0C046AA6" w14:textId="413AEFFF" w:rsidR="00AC4012" w:rsidRPr="003726AE" w:rsidRDefault="008259D3" w:rsidP="003726AE">
      <w:pPr>
        <w:spacing w:after="120"/>
        <w:rPr>
          <w:b/>
          <w:bCs/>
          <w:sz w:val="28"/>
          <w:szCs w:val="28"/>
        </w:rPr>
      </w:pPr>
      <w:r>
        <w:rPr>
          <w:rStyle w:val="Strong"/>
          <w:sz w:val="28"/>
          <w:szCs w:val="28"/>
        </w:rPr>
        <w:t>Communication Policy</w:t>
      </w:r>
    </w:p>
    <w:p w14:paraId="06B288A4" w14:textId="542A55BA" w:rsidR="00732181" w:rsidRPr="006928AD" w:rsidRDefault="00732181" w:rsidP="00336906">
      <w:r w:rsidRPr="006928AD">
        <w:rPr>
          <w:b/>
        </w:rPr>
        <w:t xml:space="preserve">I </w:t>
      </w:r>
      <w:r w:rsidR="00674439" w:rsidRPr="006928AD">
        <w:rPr>
          <w:b/>
        </w:rPr>
        <w:t>have</w:t>
      </w:r>
      <w:r w:rsidRPr="006928AD">
        <w:rPr>
          <w:b/>
        </w:rPr>
        <w:t xml:space="preserve"> a “3 before me” policy</w:t>
      </w:r>
      <w:r w:rsidR="006616A4" w:rsidRPr="006928AD">
        <w:t xml:space="preserve">. </w:t>
      </w:r>
      <w:r w:rsidR="000D33D6" w:rsidRPr="006928AD">
        <w:t>If you have questions</w:t>
      </w:r>
      <w:r w:rsidR="00D82453" w:rsidRPr="006928AD">
        <w:t xml:space="preserve"> regarding this course, you must</w:t>
      </w:r>
      <w:r w:rsidR="000D33D6" w:rsidRPr="006928AD">
        <w:t xml:space="preserve"> review these resources before asking me to re</w:t>
      </w:r>
      <w:r w:rsidR="00674439" w:rsidRPr="006928AD">
        <w:t>spond</w:t>
      </w:r>
      <w:r w:rsidR="000D33D6" w:rsidRPr="006928AD">
        <w:t xml:space="preserve"> to individual questions of a non-personal nature:</w:t>
      </w:r>
      <w:r w:rsidR="000D33D6" w:rsidRPr="006928AD">
        <w:br/>
      </w:r>
    </w:p>
    <w:p w14:paraId="4BA29A7C" w14:textId="5C9E3507" w:rsidR="000D33D6" w:rsidRPr="006928AD" w:rsidRDefault="00DF454E" w:rsidP="000D33D6">
      <w:pPr>
        <w:pStyle w:val="ListParagraph"/>
        <w:numPr>
          <w:ilvl w:val="0"/>
          <w:numId w:val="1"/>
        </w:numPr>
      </w:pPr>
      <w:r>
        <w:t>S</w:t>
      </w:r>
      <w:r w:rsidR="000D33D6" w:rsidRPr="006928AD">
        <w:t>yllabus</w:t>
      </w:r>
    </w:p>
    <w:p w14:paraId="78DE894D" w14:textId="7159C2C8" w:rsidR="000D33D6" w:rsidRPr="00525DCC" w:rsidRDefault="000D33D6" w:rsidP="000D33D6">
      <w:pPr>
        <w:pStyle w:val="ListParagraph"/>
        <w:numPr>
          <w:ilvl w:val="0"/>
          <w:numId w:val="1"/>
        </w:numPr>
      </w:pPr>
      <w:r w:rsidRPr="00525DCC">
        <w:t xml:space="preserve">Announcements in </w:t>
      </w:r>
      <w:r w:rsidR="00FD075F">
        <w:t>Brightspace</w:t>
      </w:r>
    </w:p>
    <w:p w14:paraId="5DFAE760" w14:textId="384911DD" w:rsidR="000D33D6" w:rsidRPr="00525DCC" w:rsidRDefault="000D33D6" w:rsidP="000D33D6">
      <w:pPr>
        <w:pStyle w:val="ListParagraph"/>
        <w:numPr>
          <w:ilvl w:val="0"/>
          <w:numId w:val="1"/>
        </w:numPr>
      </w:pPr>
      <w:r w:rsidRPr="00525DCC">
        <w:t>General Questions discussion board</w:t>
      </w:r>
      <w:r w:rsidRPr="00525DCC">
        <w:br/>
      </w:r>
    </w:p>
    <w:p w14:paraId="7D9F0267" w14:textId="6FD7ECAC" w:rsidR="00674439" w:rsidRPr="00525DCC" w:rsidRDefault="000D33D6" w:rsidP="000D33D6">
      <w:r w:rsidRPr="00525DCC">
        <w:t xml:space="preserve">If you cannot find the answer to your question, please </w:t>
      </w:r>
      <w:r w:rsidRPr="00525DCC">
        <w:rPr>
          <w:i/>
        </w:rPr>
        <w:t>post your question</w:t>
      </w:r>
      <w:r w:rsidRPr="00525DCC">
        <w:t xml:space="preserve"> in the General Questions discussion, which I monitor closely. Just as in a traditional classroom, your question will be answered and benefit your fellow classmates</w:t>
      </w:r>
      <w:r w:rsidR="00674439" w:rsidRPr="00525DCC">
        <w:t xml:space="preserve">. </w:t>
      </w:r>
      <w:r w:rsidRPr="00DF454E">
        <w:rPr>
          <w:i/>
        </w:rPr>
        <w:t xml:space="preserve">You are encouraged to subscribe to this forum and to answer questions from other students – </w:t>
      </w:r>
      <w:r w:rsidR="00674439" w:rsidRPr="00DF454E">
        <w:rPr>
          <w:i/>
        </w:rPr>
        <w:t>this not only allows us to support each other but also helps provide timely assistance</w:t>
      </w:r>
      <w:r w:rsidR="00AE4AE0" w:rsidRPr="00DF454E">
        <w:rPr>
          <w:i/>
        </w:rPr>
        <w:t xml:space="preserve"> if I am away from my computer</w:t>
      </w:r>
      <w:r w:rsidR="00674439" w:rsidRPr="00DF454E">
        <w:rPr>
          <w:i/>
        </w:rPr>
        <w:t>.</w:t>
      </w:r>
      <w:r w:rsidR="0025467F" w:rsidRPr="00DF454E">
        <w:rPr>
          <w:i/>
        </w:rPr>
        <w:br/>
      </w:r>
    </w:p>
    <w:p w14:paraId="582C34EF" w14:textId="76C75606" w:rsidR="00674439" w:rsidRPr="00525DCC" w:rsidRDefault="006863C7" w:rsidP="000D33D6">
      <w:pPr>
        <w:rPr>
          <w:b/>
        </w:rPr>
      </w:pPr>
      <w:r w:rsidRPr="006928AD">
        <w:rPr>
          <w:b/>
        </w:rPr>
        <w:t>Instructor Response</w:t>
      </w:r>
      <w:r w:rsidR="00AC4012" w:rsidRPr="006928AD">
        <w:rPr>
          <w:b/>
        </w:rPr>
        <w:t xml:space="preserve"> Expectations</w:t>
      </w:r>
    </w:p>
    <w:p w14:paraId="1BD2CE8D" w14:textId="1E35FDAB" w:rsidR="00DF454E" w:rsidRDefault="00DF454E" w:rsidP="00DF454E">
      <w:r w:rsidRPr="00525DCC">
        <w:lastRenderedPageBreak/>
        <w:t xml:space="preserve">I do my best to respond to General Questions posts within 24-48 </w:t>
      </w:r>
      <w:r>
        <w:t xml:space="preserve">business </w:t>
      </w:r>
      <w:r w:rsidRPr="00525DCC">
        <w:t xml:space="preserve">hours but typically </w:t>
      </w:r>
      <w:r>
        <w:t xml:space="preserve">respond </w:t>
      </w:r>
      <w:r w:rsidRPr="00525DCC">
        <w:t xml:space="preserve">much sooner. If you have issues or questions of a personal nature, such as notifying me of a personal emergency or have questions regarding your grades, you are welcome to call or email me. Please allow 24-48 </w:t>
      </w:r>
      <w:r>
        <w:t xml:space="preserve">business </w:t>
      </w:r>
      <w:r w:rsidRPr="00525DCC">
        <w:t>hours for a response.</w:t>
      </w:r>
    </w:p>
    <w:p w14:paraId="3D045607" w14:textId="77777777" w:rsidR="0088288C" w:rsidRDefault="0088288C" w:rsidP="000D33D6"/>
    <w:p w14:paraId="6A652EA5" w14:textId="32179AD6" w:rsidR="0088288C" w:rsidRPr="00DD7F0B" w:rsidRDefault="0088288C" w:rsidP="001B6A34">
      <w:pPr>
        <w:pStyle w:val="Heading1"/>
      </w:pPr>
      <w:bookmarkStart w:id="3" w:name="_Toc26514509"/>
      <w:r w:rsidRPr="00DD7F0B">
        <w:t xml:space="preserve">Section 4: </w:t>
      </w:r>
      <w:r w:rsidR="009476E1">
        <w:t xml:space="preserve">Other </w:t>
      </w:r>
      <w:r w:rsidR="00DD7F0B" w:rsidRPr="00DD7F0B">
        <w:t>Policies</w:t>
      </w:r>
      <w:bookmarkEnd w:id="3"/>
    </w:p>
    <w:p w14:paraId="58D9F20F" w14:textId="77777777" w:rsidR="00DD7F0B" w:rsidRDefault="00DD7F0B" w:rsidP="000D33D6"/>
    <w:p w14:paraId="6531223F" w14:textId="77777777" w:rsidR="00274B86" w:rsidRDefault="00274B86" w:rsidP="00DD7F0B">
      <w:pPr>
        <w:spacing w:after="120"/>
        <w:rPr>
          <w:rStyle w:val="Strong"/>
          <w:sz w:val="28"/>
          <w:szCs w:val="28"/>
        </w:rPr>
      </w:pPr>
    </w:p>
    <w:p w14:paraId="35AAE532" w14:textId="77777777" w:rsidR="000E4D1B" w:rsidRPr="00DD7F0B" w:rsidRDefault="000E4D1B" w:rsidP="000E4D1B">
      <w:pPr>
        <w:spacing w:after="120"/>
        <w:rPr>
          <w:rStyle w:val="Strong"/>
          <w:sz w:val="28"/>
          <w:szCs w:val="28"/>
        </w:rPr>
      </w:pPr>
      <w:r w:rsidRPr="006928AD">
        <w:rPr>
          <w:rStyle w:val="Strong"/>
          <w:sz w:val="28"/>
          <w:szCs w:val="28"/>
        </w:rPr>
        <w:t>Attendance/Participation</w:t>
      </w:r>
    </w:p>
    <w:p w14:paraId="1D20C2D3" w14:textId="67EC86E8" w:rsidR="00D51736" w:rsidRDefault="000E4D1B" w:rsidP="000E4D1B">
      <w:r>
        <w:t xml:space="preserve">Even though this course is 100% online, </w:t>
      </w:r>
      <w:r w:rsidRPr="00F65975">
        <w:rPr>
          <w:b/>
          <w:bCs/>
        </w:rPr>
        <w:t>it is a requirement that you actively participate in Zoom meetings.</w:t>
      </w:r>
      <w:r>
        <w:t xml:space="preserve"> The North Central Michigan College Student Code of Conduct found at </w:t>
      </w:r>
      <w:hyperlink r:id="rId10" w:history="1">
        <w:r w:rsidRPr="007877A3">
          <w:rPr>
            <w:rStyle w:val="Hyperlink"/>
          </w:rPr>
          <w:t>https://www.ncmich.edu/north-central-policies-resources/student-handbook.html</w:t>
        </w:r>
      </w:hyperlink>
      <w:r>
        <w:t xml:space="preserve"> applies to online behavior, as well as in-person and on-campus classroom behavior. The expectation is that you will be professional and respectful when attending class via Zoom. Below you will find the class policies for attendance and participation in our Zoom meetings. Please read these policies carefully.</w:t>
      </w:r>
    </w:p>
    <w:p w14:paraId="2101AE8E" w14:textId="77777777" w:rsidR="000E4D1B" w:rsidRDefault="000E4D1B" w:rsidP="000E4D1B"/>
    <w:p w14:paraId="1589329F" w14:textId="77777777" w:rsidR="00510803" w:rsidRPr="00C67346" w:rsidRDefault="00510803" w:rsidP="00510803">
      <w:pPr>
        <w:rPr>
          <w:b/>
          <w:bCs/>
        </w:rPr>
      </w:pPr>
      <w:r w:rsidRPr="00C67346">
        <w:rPr>
          <w:b/>
          <w:bCs/>
        </w:rPr>
        <w:t>There is a maximum of 4 unexcused absences! Going over this limit will result in automatic failure of the course.</w:t>
      </w:r>
    </w:p>
    <w:p w14:paraId="35966CEF" w14:textId="77777777" w:rsidR="000E4D1B" w:rsidRDefault="000E4D1B" w:rsidP="000E4D1B"/>
    <w:p w14:paraId="66DDD940" w14:textId="77777777" w:rsidR="000E4D1B" w:rsidRPr="005C68C0" w:rsidRDefault="000E4D1B" w:rsidP="000E4D1B">
      <w:pPr>
        <w:ind w:left="360"/>
        <w:rPr>
          <w:b/>
          <w:bCs/>
        </w:rPr>
      </w:pPr>
      <w:r>
        <w:rPr>
          <w:b/>
          <w:bCs/>
        </w:rPr>
        <w:t xml:space="preserve">Accessing </w:t>
      </w:r>
      <w:r w:rsidRPr="005C68C0">
        <w:rPr>
          <w:b/>
          <w:bCs/>
        </w:rPr>
        <w:t>Zoom Meeting</w:t>
      </w:r>
      <w:r>
        <w:rPr>
          <w:b/>
          <w:bCs/>
        </w:rPr>
        <w:t>s</w:t>
      </w:r>
    </w:p>
    <w:p w14:paraId="67E45094" w14:textId="77777777" w:rsidR="000E4D1B" w:rsidRDefault="000E4D1B" w:rsidP="000E4D1B">
      <w:pPr>
        <w:pStyle w:val="ListParagraph"/>
        <w:numPr>
          <w:ilvl w:val="0"/>
          <w:numId w:val="45"/>
        </w:numPr>
      </w:pPr>
      <w:r>
        <w:t>Links for weekly Zoom meetings can be found in Brightspace. In the course, go to the Activities link in the main navigation menu and select Zoom Meetings from the drop-down menu.</w:t>
      </w:r>
    </w:p>
    <w:p w14:paraId="3CF41FEC" w14:textId="77777777" w:rsidR="000E4D1B" w:rsidRDefault="000E4D1B" w:rsidP="000E4D1B"/>
    <w:p w14:paraId="7C79789F" w14:textId="77777777" w:rsidR="000E4D1B" w:rsidRPr="009C2FFD" w:rsidRDefault="000E4D1B" w:rsidP="000E4D1B">
      <w:pPr>
        <w:ind w:left="360"/>
        <w:rPr>
          <w:b/>
          <w:bCs/>
        </w:rPr>
      </w:pPr>
      <w:r>
        <w:rPr>
          <w:b/>
          <w:bCs/>
        </w:rPr>
        <w:t xml:space="preserve">Zoom </w:t>
      </w:r>
      <w:r w:rsidRPr="009C2FFD">
        <w:rPr>
          <w:b/>
          <w:bCs/>
        </w:rPr>
        <w:t>Attendance Policy</w:t>
      </w:r>
    </w:p>
    <w:p w14:paraId="0770C959" w14:textId="575E3994" w:rsidR="00566162" w:rsidRDefault="000E4D1B" w:rsidP="000E4D1B">
      <w:pPr>
        <w:pStyle w:val="ListParagraph"/>
        <w:numPr>
          <w:ilvl w:val="0"/>
          <w:numId w:val="45"/>
        </w:numPr>
      </w:pPr>
      <w:r>
        <w:t>Out of respect for your instructor and classmates, attendance and participation mean joining the meeting on time and staying until dismissed by the instructor.</w:t>
      </w:r>
    </w:p>
    <w:p w14:paraId="54D3B749" w14:textId="77777777" w:rsidR="00566162" w:rsidRDefault="00566162" w:rsidP="00566162">
      <w:pPr>
        <w:pStyle w:val="ListParagraph"/>
        <w:ind w:left="1080"/>
      </w:pPr>
    </w:p>
    <w:p w14:paraId="5B156E6F" w14:textId="18ED27F0" w:rsidR="000E4D1B" w:rsidRDefault="00566162" w:rsidP="000E4D1B">
      <w:pPr>
        <w:pStyle w:val="ListParagraph"/>
        <w:numPr>
          <w:ilvl w:val="0"/>
          <w:numId w:val="45"/>
        </w:numPr>
      </w:pPr>
      <w:r>
        <w:t>Two points will be given each week for attending and fully interacting in the class’s activities.</w:t>
      </w:r>
      <w:r w:rsidR="000E4D1B">
        <w:br/>
      </w:r>
    </w:p>
    <w:p w14:paraId="603A9022" w14:textId="77777777" w:rsidR="000E4D1B" w:rsidRDefault="000E4D1B" w:rsidP="000E4D1B">
      <w:pPr>
        <w:pStyle w:val="ListParagraph"/>
        <w:numPr>
          <w:ilvl w:val="0"/>
          <w:numId w:val="45"/>
        </w:numPr>
      </w:pPr>
      <w:r w:rsidRPr="00FC435C">
        <w:rPr>
          <w:b/>
          <w:bCs/>
        </w:rPr>
        <w:t xml:space="preserve">Attendance will be taken at each </w:t>
      </w:r>
      <w:r w:rsidRPr="00BF5E2E">
        <w:rPr>
          <w:b/>
          <w:bCs/>
        </w:rPr>
        <w:t>meeting</w:t>
      </w:r>
      <w:r w:rsidRPr="00423D71">
        <w:t xml:space="preserve"> and is a substantive part of your final grade (see grade scheme in Section 5).</w:t>
      </w:r>
      <w:r>
        <w:t xml:space="preserve"> Each student will receive </w:t>
      </w:r>
      <w:r w:rsidRPr="00423D71">
        <w:rPr>
          <w:i/>
          <w:iCs/>
        </w:rPr>
        <w:t>two</w:t>
      </w:r>
      <w:r>
        <w:t xml:space="preserve"> unexcused absences in the semester without penalty.</w:t>
      </w:r>
      <w:r>
        <w:br/>
      </w:r>
      <w:r>
        <w:br/>
      </w:r>
      <w:r w:rsidRPr="00DC55B2">
        <w:rPr>
          <w:i/>
          <w:iCs/>
        </w:rPr>
        <w:t>**Excused absences are granted at the discretion of the instructor.</w:t>
      </w:r>
      <w:r>
        <w:t xml:space="preserve"> Students who receive an excused absence for a meeting may recover attendance points by watching the meeting recording and writing a two-page summary that covers the entire meeting. The summary must be submitted to the instructor by email as an attachment. The attachment must be a Word document that is double-spaced, has 1-inch margins, and uses a 12-point Times New Roman font. </w:t>
      </w:r>
    </w:p>
    <w:p w14:paraId="41B85333" w14:textId="77777777" w:rsidR="000E4D1B" w:rsidRDefault="000E4D1B" w:rsidP="000E4D1B"/>
    <w:p w14:paraId="575CA61D" w14:textId="77777777" w:rsidR="000E4D1B" w:rsidRPr="0079430B" w:rsidRDefault="000E4D1B" w:rsidP="000E4D1B">
      <w:pPr>
        <w:ind w:left="360"/>
        <w:rPr>
          <w:b/>
          <w:bCs/>
        </w:rPr>
      </w:pPr>
      <w:r w:rsidRPr="0079430B">
        <w:rPr>
          <w:b/>
          <w:bCs/>
        </w:rPr>
        <w:t>Other Requirements</w:t>
      </w:r>
    </w:p>
    <w:p w14:paraId="185D9788" w14:textId="77777777" w:rsidR="000E4D1B" w:rsidRDefault="000E4D1B" w:rsidP="000E4D1B">
      <w:pPr>
        <w:pStyle w:val="ListParagraph"/>
        <w:numPr>
          <w:ilvl w:val="0"/>
          <w:numId w:val="46"/>
        </w:numPr>
      </w:pPr>
      <w:r>
        <w:t xml:space="preserve">You </w:t>
      </w:r>
      <w:r w:rsidRPr="0079430B">
        <w:rPr>
          <w:b/>
          <w:bCs/>
          <w:i/>
          <w:iCs/>
        </w:rPr>
        <w:t>must</w:t>
      </w:r>
      <w:r>
        <w:t xml:space="preserve"> use your North Central student Zoom account to access meetings. You can access your Zoom account by going to the Activities link in the main menu of the course and selecting Zoom Meetings. If you need technical help, contact the IT Help Desk at </w:t>
      </w:r>
      <w:hyperlink r:id="rId11" w:history="1">
        <w:r w:rsidRPr="007877A3">
          <w:rPr>
            <w:rStyle w:val="Hyperlink"/>
          </w:rPr>
          <w:t>helpdesk@ncmich.edu</w:t>
        </w:r>
      </w:hyperlink>
      <w:r>
        <w:t xml:space="preserve"> using your North Central student email account.</w:t>
      </w:r>
      <w:r>
        <w:br/>
      </w:r>
    </w:p>
    <w:p w14:paraId="598AEC95" w14:textId="77777777" w:rsidR="000E4D1B" w:rsidRDefault="000E4D1B" w:rsidP="000E4D1B">
      <w:pPr>
        <w:pStyle w:val="ListParagraph"/>
        <w:numPr>
          <w:ilvl w:val="0"/>
          <w:numId w:val="46"/>
        </w:numPr>
      </w:pPr>
      <w:r>
        <w:t xml:space="preserve">Using a nickname, pseudonym, or any identifier other than your first and last name as listed on the class roster will result in </w:t>
      </w:r>
      <w:r w:rsidRPr="00BA049F">
        <w:rPr>
          <w:b/>
          <w:bCs/>
          <w:i/>
          <w:iCs/>
        </w:rPr>
        <w:t>not</w:t>
      </w:r>
      <w:r>
        <w:t xml:space="preserve"> being admitted to the class meeting and marked as </w:t>
      </w:r>
      <w:r w:rsidRPr="00BA049F">
        <w:rPr>
          <w:b/>
          <w:bCs/>
          <w:i/>
          <w:iCs/>
        </w:rPr>
        <w:t>not</w:t>
      </w:r>
      <w:r>
        <w:t xml:space="preserve"> in attendance.</w:t>
      </w:r>
      <w:r>
        <w:br/>
      </w:r>
    </w:p>
    <w:p w14:paraId="41A30877" w14:textId="77777777" w:rsidR="000E4D1B" w:rsidRDefault="000E4D1B" w:rsidP="000E4D1B">
      <w:pPr>
        <w:pStyle w:val="ListParagraph"/>
        <w:numPr>
          <w:ilvl w:val="0"/>
          <w:numId w:val="46"/>
        </w:numPr>
      </w:pPr>
      <w:r>
        <w:t xml:space="preserve">You must always </w:t>
      </w:r>
      <w:r w:rsidRPr="00423D71">
        <w:rPr>
          <w:b/>
          <w:bCs/>
        </w:rPr>
        <w:t>keep your webcam on</w:t>
      </w:r>
      <w:r>
        <w:t xml:space="preserve"> and ensure that your microphone is muted whenever you are not speaking to the class or the instructor.</w:t>
      </w:r>
      <w:r>
        <w:br/>
      </w:r>
    </w:p>
    <w:p w14:paraId="26888C22" w14:textId="77777777" w:rsidR="000E4D1B" w:rsidRDefault="000E4D1B" w:rsidP="000E4D1B">
      <w:pPr>
        <w:pStyle w:val="ListParagraph"/>
        <w:numPr>
          <w:ilvl w:val="0"/>
          <w:numId w:val="46"/>
        </w:numPr>
      </w:pPr>
      <w:r w:rsidRPr="00602546">
        <w:rPr>
          <w:b/>
          <w:bCs/>
        </w:rPr>
        <w:t>Use the Chat function</w:t>
      </w:r>
      <w:r>
        <w:t xml:space="preserve"> of Zoom for questions or comments during the lecture portion of the meeting or write them down separately to ask in the Q&amp;A portion of the meeting after the lecture. Please be sure that questions and comments posted to the chat are relevant to what is being covered. Refraining from posting unnecessary comments will help to ensure that the instructor can quickly address real questions/concerns during the lecture.</w:t>
      </w:r>
    </w:p>
    <w:p w14:paraId="0FA14F3C" w14:textId="77777777" w:rsidR="007222AD" w:rsidRDefault="007222AD" w:rsidP="001D6AFC"/>
    <w:p w14:paraId="467E5D97" w14:textId="77777777" w:rsidR="00197922" w:rsidRPr="00DC5A04" w:rsidRDefault="00197922" w:rsidP="00197922">
      <w:pPr>
        <w:rPr>
          <w:rFonts w:asciiTheme="minorHAnsi" w:hAnsiTheme="minorHAnsi" w:cstheme="minorHAnsi"/>
          <w:b/>
          <w:bCs/>
          <w:color w:val="000000"/>
          <w:sz w:val="28"/>
          <w:szCs w:val="28"/>
        </w:rPr>
      </w:pPr>
      <w:r w:rsidRPr="00DC5A04">
        <w:rPr>
          <w:rFonts w:asciiTheme="minorHAnsi" w:hAnsiTheme="minorHAnsi" w:cstheme="minorHAnsi"/>
          <w:b/>
          <w:bCs/>
          <w:color w:val="000000"/>
          <w:sz w:val="28"/>
          <w:szCs w:val="28"/>
        </w:rPr>
        <w:t xml:space="preserve">STUDENT SAFETY </w:t>
      </w:r>
      <w:proofErr w:type="gramStart"/>
      <w:r w:rsidRPr="00DC5A04">
        <w:rPr>
          <w:rFonts w:asciiTheme="minorHAnsi" w:hAnsiTheme="minorHAnsi" w:cstheme="minorHAnsi"/>
          <w:b/>
          <w:bCs/>
          <w:color w:val="000000"/>
          <w:sz w:val="28"/>
          <w:szCs w:val="28"/>
        </w:rPr>
        <w:t>STATEMENT  -</w:t>
      </w:r>
      <w:proofErr w:type="gramEnd"/>
      <w:r w:rsidRPr="00DC5A04">
        <w:rPr>
          <w:rFonts w:asciiTheme="minorHAnsi" w:hAnsiTheme="minorHAnsi" w:cstheme="minorHAnsi"/>
          <w:b/>
          <w:bCs/>
          <w:color w:val="000000"/>
          <w:sz w:val="28"/>
          <w:szCs w:val="28"/>
        </w:rPr>
        <w:t xml:space="preserve"> WINTER SEMESTER 2022</w:t>
      </w:r>
    </w:p>
    <w:p w14:paraId="78D951B4" w14:textId="77777777" w:rsidR="00197922" w:rsidRPr="00DC5A04" w:rsidRDefault="00197922" w:rsidP="00197922">
      <w:pPr>
        <w:rPr>
          <w:rFonts w:asciiTheme="minorHAnsi" w:hAnsiTheme="minorHAnsi" w:cstheme="minorHAnsi"/>
          <w:color w:val="000000"/>
          <w:sz w:val="22"/>
          <w:szCs w:val="22"/>
        </w:rPr>
      </w:pPr>
      <w:r w:rsidRPr="00DC5A04">
        <w:rPr>
          <w:rFonts w:asciiTheme="minorHAnsi" w:hAnsiTheme="minorHAnsi" w:cstheme="minorHAnsi"/>
          <w:color w:val="000000"/>
        </w:rPr>
        <w:t> </w:t>
      </w:r>
    </w:p>
    <w:p w14:paraId="44205D27" w14:textId="77777777" w:rsidR="00197922" w:rsidRPr="00DC5A04" w:rsidRDefault="00197922" w:rsidP="00197922">
      <w:pPr>
        <w:jc w:val="both"/>
        <w:rPr>
          <w:rFonts w:asciiTheme="minorHAnsi" w:hAnsiTheme="minorHAnsi" w:cstheme="minorHAnsi"/>
          <w:b/>
          <w:bCs/>
          <w:color w:val="000000"/>
          <w:sz w:val="22"/>
          <w:szCs w:val="22"/>
        </w:rPr>
      </w:pPr>
      <w:r w:rsidRPr="00DC5A04">
        <w:rPr>
          <w:rFonts w:asciiTheme="minorHAnsi" w:hAnsiTheme="minorHAnsi" w:cstheme="minorHAnsi"/>
          <w:b/>
          <w:bCs/>
          <w:color w:val="000000"/>
          <w:sz w:val="22"/>
          <w:szCs w:val="22"/>
        </w:rPr>
        <w:t>VACCINATION</w:t>
      </w:r>
    </w:p>
    <w:p w14:paraId="28A27743"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North Central Michigan College strongly encourages all students to become vaccinated against COVID-19, as it is the most effective known measure to mitigate serious illness.  Contact your local health department for vaccination clinics in your geographic location or your primary care physician for vaccination options.</w:t>
      </w:r>
      <w:r w:rsidRPr="00DC5A04">
        <w:rPr>
          <w:rStyle w:val="apple-converted-space"/>
          <w:rFonts w:asciiTheme="minorHAnsi" w:hAnsiTheme="minorHAnsi" w:cstheme="minorHAnsi"/>
          <w:color w:val="000000"/>
          <w:sz w:val="22"/>
          <w:szCs w:val="22"/>
        </w:rPr>
        <w:t> </w:t>
      </w:r>
    </w:p>
    <w:p w14:paraId="7BC613DD"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w:t>
      </w:r>
    </w:p>
    <w:p w14:paraId="78F4ECE8" w14:textId="77777777" w:rsidR="00197922" w:rsidRPr="00DC5A04" w:rsidRDefault="00197922" w:rsidP="00197922">
      <w:pPr>
        <w:jc w:val="both"/>
        <w:rPr>
          <w:rFonts w:asciiTheme="minorHAnsi" w:hAnsiTheme="minorHAnsi" w:cstheme="minorHAnsi"/>
          <w:b/>
          <w:bCs/>
          <w:color w:val="000000"/>
          <w:sz w:val="22"/>
          <w:szCs w:val="22"/>
        </w:rPr>
      </w:pPr>
      <w:r w:rsidRPr="00DC5A04">
        <w:rPr>
          <w:rFonts w:asciiTheme="minorHAnsi" w:hAnsiTheme="minorHAnsi" w:cstheme="minorHAnsi"/>
          <w:b/>
          <w:bCs/>
          <w:color w:val="000000"/>
          <w:sz w:val="22"/>
          <w:szCs w:val="22"/>
        </w:rPr>
        <w:t>MASKING</w:t>
      </w:r>
    </w:p>
    <w:p w14:paraId="67318893"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xml:space="preserve">Those not fully vaccinated are instructed to </w:t>
      </w:r>
      <w:proofErr w:type="gramStart"/>
      <w:r w:rsidRPr="00DC5A04">
        <w:rPr>
          <w:rFonts w:asciiTheme="minorHAnsi" w:hAnsiTheme="minorHAnsi" w:cstheme="minorHAnsi"/>
          <w:color w:val="000000"/>
          <w:sz w:val="22"/>
          <w:szCs w:val="22"/>
        </w:rPr>
        <w:t>wear a mask over their nose and mouth while on the North Central Michigan Campus at all times</w:t>
      </w:r>
      <w:proofErr w:type="gramEnd"/>
      <w:r w:rsidRPr="00DC5A04">
        <w:rPr>
          <w:rFonts w:asciiTheme="minorHAnsi" w:hAnsiTheme="minorHAnsi" w:cstheme="minorHAnsi"/>
          <w:color w:val="000000"/>
          <w:sz w:val="22"/>
          <w:szCs w:val="22"/>
        </w:rPr>
        <w:t>.  Please know that for those fully vaccinated, there may be periods of time where you will be asked to wear a face mask for the safety of the campus community.</w:t>
      </w:r>
      <w:r w:rsidRPr="00DC5A04">
        <w:rPr>
          <w:rStyle w:val="apple-converted-space"/>
          <w:rFonts w:asciiTheme="minorHAnsi" w:hAnsiTheme="minorHAnsi" w:cstheme="minorHAnsi"/>
          <w:color w:val="000000"/>
          <w:sz w:val="22"/>
          <w:szCs w:val="22"/>
        </w:rPr>
        <w:t> </w:t>
      </w:r>
      <w:r w:rsidRPr="00DC5A04">
        <w:rPr>
          <w:rFonts w:asciiTheme="minorHAnsi" w:hAnsiTheme="minorHAnsi" w:cstheme="minorHAnsi"/>
          <w:i/>
          <w:iCs/>
          <w:color w:val="000000"/>
          <w:sz w:val="22"/>
          <w:szCs w:val="22"/>
        </w:rPr>
        <w:t>Currently, NCMC requires all students, regardless of vaccination status, to wear facemasks indoors until at least January 31, 2022.  This requirement may be extended at the discretion of the College.</w:t>
      </w:r>
    </w:p>
    <w:p w14:paraId="725158D3"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w:t>
      </w:r>
    </w:p>
    <w:p w14:paraId="35C9864C" w14:textId="77777777" w:rsidR="00197922" w:rsidRPr="00DC5A04" w:rsidRDefault="00197922" w:rsidP="00197922">
      <w:pPr>
        <w:jc w:val="both"/>
        <w:rPr>
          <w:rFonts w:asciiTheme="minorHAnsi" w:hAnsiTheme="minorHAnsi" w:cstheme="minorHAnsi"/>
          <w:b/>
          <w:bCs/>
          <w:color w:val="000000"/>
          <w:sz w:val="22"/>
          <w:szCs w:val="22"/>
        </w:rPr>
      </w:pPr>
      <w:r w:rsidRPr="00DC5A04">
        <w:rPr>
          <w:rFonts w:asciiTheme="minorHAnsi" w:hAnsiTheme="minorHAnsi" w:cstheme="minorHAnsi"/>
          <w:b/>
          <w:bCs/>
          <w:color w:val="000000"/>
          <w:sz w:val="22"/>
          <w:szCs w:val="22"/>
        </w:rPr>
        <w:t>OTHER BEST PRACTICES</w:t>
      </w:r>
    </w:p>
    <w:p w14:paraId="0F31DDF7"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Practicing good hygiene, such as proper hand washing or hand sanitizing, socially distancing (at least 3 feet), staying home when ill and completing COVID-19 testing when you have symptoms (fever or chills, cough, shortness of breath or difficulty breathing, fatigue, muscle or body aches, headache, new loss of taste or smell, sore throat, congestion or runny nose, nausea or vomiting, diarrhea)  or exposure to COVID-19, are shown to be effective methods to mitigate spread of COVID-19.</w:t>
      </w:r>
      <w:r w:rsidRPr="00DC5A04">
        <w:rPr>
          <w:rStyle w:val="apple-converted-space"/>
          <w:rFonts w:asciiTheme="minorHAnsi" w:hAnsiTheme="minorHAnsi" w:cstheme="minorHAnsi"/>
          <w:color w:val="000000"/>
          <w:sz w:val="22"/>
          <w:szCs w:val="22"/>
        </w:rPr>
        <w:t> </w:t>
      </w:r>
    </w:p>
    <w:p w14:paraId="071D03BB"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w:t>
      </w:r>
    </w:p>
    <w:p w14:paraId="7F24DCD8" w14:textId="77777777" w:rsidR="00197922" w:rsidRPr="00DC5A04" w:rsidRDefault="00197922" w:rsidP="00197922">
      <w:pPr>
        <w:jc w:val="both"/>
        <w:rPr>
          <w:rFonts w:asciiTheme="minorHAnsi" w:hAnsiTheme="minorHAnsi" w:cstheme="minorHAnsi"/>
          <w:b/>
          <w:bCs/>
          <w:color w:val="000000"/>
          <w:sz w:val="22"/>
          <w:szCs w:val="22"/>
        </w:rPr>
      </w:pPr>
      <w:r w:rsidRPr="00DC5A04">
        <w:rPr>
          <w:rFonts w:asciiTheme="minorHAnsi" w:hAnsiTheme="minorHAnsi" w:cstheme="minorHAnsi"/>
          <w:b/>
          <w:bCs/>
          <w:color w:val="000000"/>
          <w:sz w:val="22"/>
          <w:szCs w:val="22"/>
        </w:rPr>
        <w:t>COMPLIANCE</w:t>
      </w:r>
    </w:p>
    <w:p w14:paraId="44394859"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If a high case load of COVID-19 occurs during any semester, North Central Michigan College will institute additional safety measures for the campus community. If such measures are instituted, you as a student must comply.</w:t>
      </w:r>
      <w:r w:rsidRPr="00DC5A04">
        <w:rPr>
          <w:rStyle w:val="apple-converted-space"/>
          <w:rFonts w:asciiTheme="minorHAnsi" w:hAnsiTheme="minorHAnsi" w:cstheme="minorHAnsi"/>
          <w:color w:val="000000"/>
          <w:sz w:val="22"/>
          <w:szCs w:val="22"/>
        </w:rPr>
        <w:t> </w:t>
      </w:r>
    </w:p>
    <w:p w14:paraId="64995E2A"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w:t>
      </w:r>
    </w:p>
    <w:p w14:paraId="6ABE574F" w14:textId="77777777" w:rsidR="00197922" w:rsidRPr="00DC5A04" w:rsidRDefault="00197922" w:rsidP="00197922">
      <w:pPr>
        <w:jc w:val="both"/>
        <w:rPr>
          <w:rFonts w:asciiTheme="minorHAnsi" w:hAnsiTheme="minorHAnsi" w:cstheme="minorHAnsi"/>
          <w:b/>
          <w:bCs/>
          <w:color w:val="000000"/>
          <w:sz w:val="22"/>
          <w:szCs w:val="22"/>
        </w:rPr>
      </w:pPr>
      <w:r w:rsidRPr="00DC5A04">
        <w:rPr>
          <w:rFonts w:asciiTheme="minorHAnsi" w:hAnsiTheme="minorHAnsi" w:cstheme="minorHAnsi"/>
          <w:b/>
          <w:bCs/>
          <w:color w:val="000000"/>
          <w:sz w:val="22"/>
          <w:szCs w:val="22"/>
        </w:rPr>
        <w:t>SYMPTOMS and ILLNESS REPORTING</w:t>
      </w:r>
    </w:p>
    <w:p w14:paraId="23285AAD"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Finally, you are instructed to stay home if you are sick or had close contact with a person with COVID-19 (within 6 feet for over 15 minutes). You are to contact your instructor to report that you are ill and will be absent. Your instructor will contact the North Central Michigan College’s Chief Health Officer. You will be directed on what measures to take (</w:t>
      </w:r>
      <w:proofErr w:type="gramStart"/>
      <w:r w:rsidRPr="00DC5A04">
        <w:rPr>
          <w:rFonts w:asciiTheme="minorHAnsi" w:hAnsiTheme="minorHAnsi" w:cstheme="minorHAnsi"/>
          <w:color w:val="000000"/>
          <w:sz w:val="22"/>
          <w:szCs w:val="22"/>
        </w:rPr>
        <w:t>e.g.</w:t>
      </w:r>
      <w:proofErr w:type="gramEnd"/>
      <w:r w:rsidRPr="00DC5A04">
        <w:rPr>
          <w:rFonts w:asciiTheme="minorHAnsi" w:hAnsiTheme="minorHAnsi" w:cstheme="minorHAnsi"/>
          <w:color w:val="000000"/>
          <w:sz w:val="22"/>
          <w:szCs w:val="22"/>
        </w:rPr>
        <w:t xml:space="preserve"> testing, isolation, working with the Health Department of Northwest Michigan, or quantitative measures) and be told when it is safe for you to return to campus by North Central Michigan College’s Chief Health Officer. In the meantime, work with your instructor to plan for missed assignments.  </w:t>
      </w:r>
      <w:r w:rsidRPr="00DC5A04">
        <w:rPr>
          <w:rStyle w:val="apple-converted-space"/>
          <w:rFonts w:asciiTheme="minorHAnsi" w:hAnsiTheme="minorHAnsi" w:cstheme="minorHAnsi"/>
          <w:color w:val="000000"/>
          <w:sz w:val="22"/>
          <w:szCs w:val="22"/>
        </w:rPr>
        <w:t> </w:t>
      </w:r>
    </w:p>
    <w:p w14:paraId="5E2B64AE"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w:t>
      </w:r>
    </w:p>
    <w:p w14:paraId="41C24C24" w14:textId="77777777" w:rsidR="00197922" w:rsidRPr="00DC5A04" w:rsidRDefault="00197922" w:rsidP="00197922">
      <w:pPr>
        <w:jc w:val="both"/>
        <w:rPr>
          <w:rFonts w:asciiTheme="minorHAnsi" w:hAnsiTheme="minorHAnsi" w:cstheme="minorHAnsi"/>
          <w:b/>
          <w:bCs/>
          <w:color w:val="000000"/>
          <w:sz w:val="22"/>
          <w:szCs w:val="22"/>
        </w:rPr>
      </w:pPr>
      <w:r w:rsidRPr="00DC5A04">
        <w:rPr>
          <w:rFonts w:asciiTheme="minorHAnsi" w:hAnsiTheme="minorHAnsi" w:cstheme="minorHAnsi"/>
          <w:b/>
          <w:bCs/>
          <w:color w:val="000000"/>
          <w:sz w:val="22"/>
          <w:szCs w:val="22"/>
        </w:rPr>
        <w:t>PLEDGE</w:t>
      </w:r>
    </w:p>
    <w:p w14:paraId="55EFCE41"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lastRenderedPageBreak/>
        <w:t>Please review the Together as North Central Pledge on the North Central Michigan College Website:</w:t>
      </w:r>
      <w:r w:rsidRPr="00DC5A04">
        <w:rPr>
          <w:rStyle w:val="apple-converted-space"/>
          <w:rFonts w:asciiTheme="minorHAnsi" w:hAnsiTheme="minorHAnsi" w:cstheme="minorHAnsi"/>
          <w:color w:val="000000"/>
          <w:sz w:val="22"/>
          <w:szCs w:val="22"/>
        </w:rPr>
        <w:t> </w:t>
      </w:r>
      <w:hyperlink r:id="rId12" w:tooltip="https://www.ncmich.edu/safety/together-as-north-central-pledge.html" w:history="1">
        <w:r w:rsidRPr="00DC5A04">
          <w:rPr>
            <w:rStyle w:val="Hyperlink"/>
            <w:rFonts w:asciiTheme="minorHAnsi" w:hAnsiTheme="minorHAnsi" w:cstheme="minorHAnsi"/>
            <w:color w:val="954F72"/>
            <w:sz w:val="22"/>
            <w:szCs w:val="22"/>
          </w:rPr>
          <w:t>https://www.ncmich.edu/safety/together-as-north-central-pledge.html</w:t>
        </w:r>
      </w:hyperlink>
    </w:p>
    <w:p w14:paraId="6BC870E6" w14:textId="77777777" w:rsidR="00197922" w:rsidRPr="00DC5A04"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w:t>
      </w:r>
    </w:p>
    <w:p w14:paraId="77B748EB" w14:textId="31827F18" w:rsidR="007222AD" w:rsidRPr="00197922" w:rsidRDefault="00197922" w:rsidP="00197922">
      <w:pPr>
        <w:jc w:val="both"/>
        <w:rPr>
          <w:rFonts w:asciiTheme="minorHAnsi" w:hAnsiTheme="minorHAnsi" w:cstheme="minorHAnsi"/>
          <w:color w:val="000000"/>
          <w:sz w:val="22"/>
          <w:szCs w:val="22"/>
        </w:rPr>
      </w:pPr>
      <w:r w:rsidRPr="00DC5A04">
        <w:rPr>
          <w:rFonts w:asciiTheme="minorHAnsi" w:hAnsiTheme="minorHAnsi" w:cstheme="minorHAnsi"/>
          <w:color w:val="000000"/>
          <w:sz w:val="22"/>
          <w:szCs w:val="22"/>
        </w:rPr>
        <w:t xml:space="preserve">We thank you in advance for taking </w:t>
      </w:r>
      <w:proofErr w:type="gramStart"/>
      <w:r w:rsidRPr="00DC5A04">
        <w:rPr>
          <w:rFonts w:asciiTheme="minorHAnsi" w:hAnsiTheme="minorHAnsi" w:cstheme="minorHAnsi"/>
          <w:color w:val="000000"/>
          <w:sz w:val="22"/>
          <w:szCs w:val="22"/>
        </w:rPr>
        <w:t>all of</w:t>
      </w:r>
      <w:proofErr w:type="gramEnd"/>
      <w:r w:rsidRPr="00DC5A04">
        <w:rPr>
          <w:rFonts w:asciiTheme="minorHAnsi" w:hAnsiTheme="minorHAnsi" w:cstheme="minorHAnsi"/>
          <w:color w:val="000000"/>
          <w:sz w:val="22"/>
          <w:szCs w:val="22"/>
        </w:rPr>
        <w:t xml:space="preserve"> the steps listed above to keep yourself and those around you safe, as we work together to foster a healthy learning environment.</w:t>
      </w:r>
      <w:r w:rsidRPr="00DC5A04">
        <w:rPr>
          <w:rStyle w:val="apple-converted-space"/>
          <w:rFonts w:asciiTheme="minorHAnsi" w:hAnsiTheme="minorHAnsi" w:cstheme="minorHAnsi"/>
          <w:color w:val="000000"/>
          <w:sz w:val="22"/>
          <w:szCs w:val="22"/>
        </w:rPr>
        <w:t> </w:t>
      </w:r>
    </w:p>
    <w:p w14:paraId="01A90366" w14:textId="3A6960E7" w:rsidR="007B162A" w:rsidRPr="006928AD" w:rsidRDefault="00206F76" w:rsidP="001D6AFC">
      <w:pPr>
        <w:rPr>
          <w:rStyle w:val="Strong"/>
          <w:b w:val="0"/>
          <w:bCs w:val="0"/>
        </w:rPr>
      </w:pPr>
      <w:r>
        <w:br/>
      </w:r>
      <w:r w:rsidR="007B162A" w:rsidRPr="006928AD">
        <w:rPr>
          <w:rStyle w:val="Strong"/>
          <w:sz w:val="28"/>
          <w:szCs w:val="28"/>
        </w:rPr>
        <w:t>Student Code of Conduct / Netiquette</w:t>
      </w:r>
    </w:p>
    <w:p w14:paraId="1FA107BC" w14:textId="77777777" w:rsidR="00DF7A9A" w:rsidRPr="006928AD" w:rsidRDefault="00EA7C1F" w:rsidP="001D6AFC">
      <w:r w:rsidRPr="006928AD">
        <w:t xml:space="preserve">Students are responsible for obeying municipal, state, and federal laws, as well as </w:t>
      </w:r>
      <w:r w:rsidR="00594CEF" w:rsidRPr="006928AD">
        <w:t>North Central policies</w:t>
      </w:r>
      <w:r w:rsidRPr="006928AD">
        <w:t>. The complete Student Code of Conduct, including the guidelines for netiquette in electronic communication, can be found in the No</w:t>
      </w:r>
      <w:r w:rsidR="00E97DA6" w:rsidRPr="006928AD">
        <w:t>rth Central Student Handbook (</w:t>
      </w:r>
      <w:hyperlink r:id="rId13" w:anchor="cofcond" w:history="1">
        <w:r w:rsidR="00E97DA6" w:rsidRPr="006928AD">
          <w:rPr>
            <w:rStyle w:val="Hyperlink"/>
          </w:rPr>
          <w:t>available o</w:t>
        </w:r>
        <w:r w:rsidRPr="006928AD">
          <w:rPr>
            <w:rStyle w:val="Hyperlink"/>
          </w:rPr>
          <w:t>nlin</w:t>
        </w:r>
        <w:r w:rsidR="00E97DA6" w:rsidRPr="006928AD">
          <w:rPr>
            <w:rStyle w:val="Hyperlink"/>
          </w:rPr>
          <w:t>e here</w:t>
        </w:r>
      </w:hyperlink>
      <w:r w:rsidR="00BC3CB1" w:rsidRPr="006928AD">
        <w:rPr>
          <w:rStyle w:val="Hyperlink"/>
        </w:rPr>
        <w:t>)</w:t>
      </w:r>
      <w:r w:rsidR="00DF7A9A" w:rsidRPr="006928AD">
        <w:t>.</w:t>
      </w:r>
    </w:p>
    <w:p w14:paraId="12B5C94B" w14:textId="589A6C7B" w:rsidR="00A338DB" w:rsidRDefault="00206F76" w:rsidP="00D75C1A">
      <w:r w:rsidRPr="006928AD">
        <w:br/>
      </w:r>
      <w:r w:rsidR="00DD7F0B" w:rsidRPr="006928AD">
        <w:rPr>
          <w:rStyle w:val="Strong"/>
          <w:sz w:val="28"/>
          <w:szCs w:val="28"/>
        </w:rPr>
        <w:t>Late Work</w:t>
      </w:r>
      <w:r w:rsidR="00680D0A" w:rsidRPr="006928AD">
        <w:rPr>
          <w:rStyle w:val="Strong"/>
          <w:sz w:val="28"/>
          <w:szCs w:val="28"/>
        </w:rPr>
        <w:t xml:space="preserve"> Policy</w:t>
      </w:r>
    </w:p>
    <w:p w14:paraId="0672E9FB" w14:textId="006672A3" w:rsidR="00075D80" w:rsidRDefault="00075D80" w:rsidP="00075D80">
      <w:r>
        <w:t xml:space="preserve">In this </w:t>
      </w:r>
      <w:r w:rsidR="00FB695C">
        <w:t>class,</w:t>
      </w:r>
      <w:r>
        <w:t xml:space="preserve"> you will be working closely with your peers and will often be reliant on others submitting their work in a timely f</w:t>
      </w:r>
      <w:r w:rsidR="008C22C8">
        <w:t xml:space="preserve">ashion so you can complete </w:t>
      </w:r>
      <w:r>
        <w:t>assignments on time. Submitting late work puts undue pressure on your classmates and doesn’t show respect for their time or input. I am aware that emergencies happen</w:t>
      </w:r>
      <w:r w:rsidR="00813225">
        <w:t>,</w:t>
      </w:r>
      <w:r>
        <w:t xml:space="preserve"> and life sometimes throws us unexpected challenges. I am willing to work with you on a </w:t>
      </w:r>
      <w:r w:rsidRPr="00A338DB">
        <w:rPr>
          <w:i/>
        </w:rPr>
        <w:t>short-term, limited basis</w:t>
      </w:r>
      <w:r>
        <w:t xml:space="preserve"> when these things happen. </w:t>
      </w:r>
      <w:r w:rsidRPr="00680D0A">
        <w:rPr>
          <w:b/>
          <w:i/>
        </w:rPr>
        <w:t>You must contact me as soon as possible to</w:t>
      </w:r>
      <w:r>
        <w:t xml:space="preserve"> </w:t>
      </w:r>
      <w:r w:rsidRPr="00680D0A">
        <w:rPr>
          <w:b/>
          <w:i/>
        </w:rPr>
        <w:t>make arrangements for late work</w:t>
      </w:r>
      <w:r w:rsidR="006036EC">
        <w:rPr>
          <w:b/>
          <w:i/>
        </w:rPr>
        <w:t xml:space="preserve"> without a penalty</w:t>
      </w:r>
      <w:r>
        <w:rPr>
          <w:b/>
          <w:i/>
        </w:rPr>
        <w:t>.</w:t>
      </w:r>
    </w:p>
    <w:p w14:paraId="0186F703" w14:textId="77777777" w:rsidR="00075D80" w:rsidRDefault="00075D80" w:rsidP="00075D80"/>
    <w:p w14:paraId="31BEE3BD" w14:textId="77777777" w:rsidR="00075D80" w:rsidRDefault="00075D80" w:rsidP="00075D80">
      <w:r>
        <w:t xml:space="preserve">Unless you have made arrangements with me </w:t>
      </w:r>
      <w:r w:rsidRPr="00680D0A">
        <w:rPr>
          <w:i/>
        </w:rPr>
        <w:t>in</w:t>
      </w:r>
      <w:r w:rsidRPr="00A338DB">
        <w:rPr>
          <w:i/>
        </w:rPr>
        <w:t xml:space="preserve"> advance</w:t>
      </w:r>
      <w:r>
        <w:t xml:space="preserve">, the Late Work Policy for this class is: </w:t>
      </w:r>
    </w:p>
    <w:p w14:paraId="0333A59A" w14:textId="77777777" w:rsidR="00075D80" w:rsidRDefault="00075D80" w:rsidP="00075D80"/>
    <w:p w14:paraId="6F64BF0D" w14:textId="4B3E9F5D" w:rsidR="00075D80" w:rsidRPr="00A338DB" w:rsidRDefault="003D5DD9" w:rsidP="00075D80">
      <w:pPr>
        <w:pStyle w:val="ListParagraph"/>
        <w:numPr>
          <w:ilvl w:val="0"/>
          <w:numId w:val="16"/>
        </w:numPr>
      </w:pPr>
      <w:r w:rsidRPr="000700BC">
        <w:rPr>
          <w:b/>
        </w:rPr>
        <w:t>Late Work</w:t>
      </w:r>
      <w:r>
        <w:rPr>
          <w:b/>
        </w:rPr>
        <w:t xml:space="preserve"> (75%)</w:t>
      </w:r>
      <w:r w:rsidRPr="000700BC">
        <w:rPr>
          <w:b/>
        </w:rPr>
        <w:br/>
        <w:t>Late work is any assignment turned in past the due date, but WITHIN 48 hours of the deadline.</w:t>
      </w:r>
      <w:r w:rsidRPr="00A338DB">
        <w:t xml:space="preserve"> For example, if </w:t>
      </w:r>
      <w:r>
        <w:t>an assignment is due on Sunday</w:t>
      </w:r>
      <w:r w:rsidR="005B0498">
        <w:t xml:space="preserve"> night</w:t>
      </w:r>
      <w:r>
        <w:t xml:space="preserve"> and you submit it </w:t>
      </w:r>
      <w:r w:rsidR="005B0498">
        <w:t>Tues</w:t>
      </w:r>
      <w:r>
        <w:t>day</w:t>
      </w:r>
      <w:r w:rsidR="005B0498">
        <w:t xml:space="preserve"> morning, </w:t>
      </w:r>
      <w:r>
        <w:t xml:space="preserve">it </w:t>
      </w:r>
      <w:r w:rsidR="004C7088">
        <w:t xml:space="preserve">is </w:t>
      </w:r>
      <w:r>
        <w:t>Late Work. You cannot receive more than 75% of the assignment’s total points for Late Work.</w:t>
      </w:r>
      <w:r w:rsidR="00075D80">
        <w:br/>
      </w:r>
      <w:r w:rsidR="00075D80" w:rsidRPr="00A338DB">
        <w:t xml:space="preserve"> </w:t>
      </w:r>
    </w:p>
    <w:p w14:paraId="1BF16A49" w14:textId="160BD244" w:rsidR="006A29EC" w:rsidRDefault="00C54387" w:rsidP="00075D80">
      <w:pPr>
        <w:pStyle w:val="ListParagraph"/>
        <w:numPr>
          <w:ilvl w:val="0"/>
          <w:numId w:val="16"/>
        </w:numPr>
      </w:pPr>
      <w:r w:rsidRPr="000700BC">
        <w:rPr>
          <w:b/>
        </w:rPr>
        <w:t>Missed Work</w:t>
      </w:r>
      <w:r>
        <w:rPr>
          <w:b/>
        </w:rPr>
        <w:t xml:space="preserve"> (50%)</w:t>
      </w:r>
      <w:r w:rsidRPr="000700BC">
        <w:rPr>
          <w:b/>
        </w:rPr>
        <w:br/>
        <w:t>Missed Work is an assignment turned in 48 hours or more AFTER the deadline.</w:t>
      </w:r>
      <w:r>
        <w:t xml:space="preserve"> You cannot receive more than 50% of the assignment’s total points for Missed Work. Timely assignment submissions are integral to the success of everyone in the </w:t>
      </w:r>
      <w:r w:rsidRPr="00A338DB">
        <w:t xml:space="preserve">class, so turning in something beyond 48 hours </w:t>
      </w:r>
      <w:r>
        <w:t>hurts you</w:t>
      </w:r>
      <w:r w:rsidRPr="00A338DB">
        <w:t xml:space="preserve"> and your </w:t>
      </w:r>
      <w:r>
        <w:t>peers</w:t>
      </w:r>
      <w:r w:rsidRPr="00A338DB">
        <w:t>.</w:t>
      </w:r>
      <w:r w:rsidR="006A29EC">
        <w:br/>
      </w:r>
    </w:p>
    <w:p w14:paraId="5E2D2F0D" w14:textId="709998A2" w:rsidR="00075D80" w:rsidRDefault="002B0B58" w:rsidP="004C7088">
      <w:pPr>
        <w:pStyle w:val="ListParagraph"/>
        <w:numPr>
          <w:ilvl w:val="0"/>
          <w:numId w:val="16"/>
        </w:numPr>
      </w:pPr>
      <w:r w:rsidRPr="006A29EC">
        <w:rPr>
          <w:b/>
        </w:rPr>
        <w:t>Ignored Work</w:t>
      </w:r>
      <w:r>
        <w:rPr>
          <w:b/>
        </w:rPr>
        <w:t xml:space="preserve"> (0%)</w:t>
      </w:r>
      <w:r>
        <w:br/>
      </w:r>
      <w:r w:rsidRPr="006A29EC">
        <w:rPr>
          <w:b/>
        </w:rPr>
        <w:t>Ignored work is any work unaccounted for in the semester</w:t>
      </w:r>
      <w:r w:rsidRPr="003125C6">
        <w:t xml:space="preserve">, which means I have no record of you doing it or turning it in. </w:t>
      </w:r>
      <w:r>
        <w:t xml:space="preserve">If you believe you have submitted an </w:t>
      </w:r>
      <w:r w:rsidR="005B0498">
        <w:t>assignment but</w:t>
      </w:r>
      <w:r>
        <w:t xml:space="preserve"> have not received a grade for the assignment a week after the deadline, please contact me. Even if you are a week late, it’s better to submit </w:t>
      </w:r>
      <w:r w:rsidRPr="003125C6">
        <w:t xml:space="preserve">a </w:t>
      </w:r>
      <w:r>
        <w:t xml:space="preserve">missed assignment and get a few points rather than </w:t>
      </w:r>
      <w:r w:rsidRPr="003125C6">
        <w:t>ignoring it</w:t>
      </w:r>
      <w:r>
        <w:t xml:space="preserve"> and receiving none</w:t>
      </w:r>
      <w:r w:rsidRPr="003125C6">
        <w:t>.</w:t>
      </w:r>
    </w:p>
    <w:p w14:paraId="43750544" w14:textId="77777777" w:rsidR="00DD7F0B" w:rsidRDefault="00DD7F0B" w:rsidP="000D33D6"/>
    <w:p w14:paraId="76E41A44" w14:textId="2A822895" w:rsidR="00DD7F0B" w:rsidRPr="006928AD" w:rsidRDefault="00DD7F0B" w:rsidP="00DD7F0B">
      <w:pPr>
        <w:spacing w:after="120"/>
        <w:rPr>
          <w:rStyle w:val="Strong"/>
          <w:sz w:val="28"/>
          <w:szCs w:val="28"/>
        </w:rPr>
      </w:pPr>
      <w:r w:rsidRPr="006928AD">
        <w:rPr>
          <w:rStyle w:val="Strong"/>
          <w:sz w:val="28"/>
          <w:szCs w:val="28"/>
        </w:rPr>
        <w:t>Academic Integrity</w:t>
      </w:r>
    </w:p>
    <w:p w14:paraId="47CD61F8" w14:textId="77777777" w:rsidR="004D5102" w:rsidRPr="006928AD" w:rsidRDefault="004D5102" w:rsidP="004D5102">
      <w:r w:rsidRPr="006928AD">
        <w:t>North Central holds its students to high standards of academic integrity in all areas of college life, including the distance education environment. Any form of academic dishonesty will not be tolerated and can have serious consequences, including automatic failure in the course and/or dismissal from the college. By taking any form of course assessment, you agree that:</w:t>
      </w:r>
      <w:r w:rsidRPr="006928AD">
        <w:br/>
      </w:r>
    </w:p>
    <w:p w14:paraId="2D344D5F" w14:textId="39921B26" w:rsidR="004D5102" w:rsidRPr="006928AD" w:rsidRDefault="004D5102" w:rsidP="004D5102">
      <w:pPr>
        <w:pStyle w:val="ListParagraph"/>
        <w:numPr>
          <w:ilvl w:val="0"/>
          <w:numId w:val="5"/>
        </w:numPr>
        <w:spacing w:after="160" w:line="259" w:lineRule="auto"/>
      </w:pPr>
      <w:r w:rsidRPr="006928AD">
        <w:t xml:space="preserve">You are the person registered in this course who has participated in and will receive academic credit for this class and will not receive unauthorized assistance from any other person or source </w:t>
      </w:r>
      <w:r w:rsidRPr="006928AD">
        <w:lastRenderedPageBreak/>
        <w:t>during this assessment.</w:t>
      </w:r>
      <w:r w:rsidRPr="006928AD">
        <w:br/>
      </w:r>
    </w:p>
    <w:p w14:paraId="4A890D07" w14:textId="77777777" w:rsidR="004D5102" w:rsidRPr="006928AD" w:rsidRDefault="004D5102" w:rsidP="004D5102">
      <w:pPr>
        <w:pStyle w:val="ListParagraph"/>
        <w:numPr>
          <w:ilvl w:val="0"/>
          <w:numId w:val="5"/>
        </w:numPr>
        <w:spacing w:after="160" w:line="259" w:lineRule="auto"/>
      </w:pPr>
      <w:r w:rsidRPr="006928AD">
        <w:t>Acknowledge that unauthorized sharing of information about an assessment with others is strictly prohibited and could result in serious consequences.</w:t>
      </w:r>
    </w:p>
    <w:p w14:paraId="06C5A561" w14:textId="77777777" w:rsidR="004D5102" w:rsidRPr="006928AD" w:rsidRDefault="004D5102" w:rsidP="004D5102">
      <w:r w:rsidRPr="006928AD">
        <w:rPr>
          <w:b/>
        </w:rPr>
        <w:t>By accessing assessments in this course</w:t>
      </w:r>
      <w:r w:rsidRPr="006928AD">
        <w:t xml:space="preserve">, you are acknowledging your compliance with North Central’s standards of academic integrity and that any violation will be dealt according to the </w:t>
      </w:r>
      <w:hyperlink r:id="rId14" w:anchor="cofcond" w:history="1">
        <w:r w:rsidRPr="006928AD">
          <w:rPr>
            <w:rStyle w:val="Hyperlink"/>
          </w:rPr>
          <w:t>Academic Dishonesty Process outlined in the North Central Student handbook</w:t>
        </w:r>
      </w:hyperlink>
      <w:r w:rsidRPr="006928AD">
        <w:t xml:space="preserve">. </w:t>
      </w:r>
    </w:p>
    <w:p w14:paraId="27D0956C" w14:textId="636DA710" w:rsidR="00DD7F0B" w:rsidRPr="006928AD" w:rsidRDefault="00DD7F0B" w:rsidP="00DD7F0B"/>
    <w:p w14:paraId="16A6739C" w14:textId="77777777" w:rsidR="00FC0B63" w:rsidRPr="006928AD" w:rsidRDefault="00FC0B63" w:rsidP="00FC0B63">
      <w:pPr>
        <w:spacing w:after="120"/>
        <w:rPr>
          <w:rStyle w:val="Strong"/>
          <w:sz w:val="28"/>
          <w:szCs w:val="28"/>
        </w:rPr>
      </w:pPr>
      <w:r w:rsidRPr="006928AD">
        <w:rPr>
          <w:rStyle w:val="Strong"/>
          <w:sz w:val="28"/>
          <w:szCs w:val="28"/>
        </w:rPr>
        <w:t>Accessibility Statement</w:t>
      </w:r>
    </w:p>
    <w:p w14:paraId="6F1CA04B" w14:textId="66D5CC27" w:rsidR="001B67EB" w:rsidRPr="006928AD" w:rsidRDefault="002C0A4F" w:rsidP="00AC3F03">
      <w:r w:rsidRPr="006928AD">
        <w:t xml:space="preserve">In compliance with the Rehabilitation Act of 1973’s Section 504 and 508, and the Americans with Disabilities Act of 1990, North Central’s department of Learning Support Services (LSS) provides students with documented disabilities access to professional disability specialists, support staff, and specialized services. For more information about services provided or to request an accommodation for a disability, please </w:t>
      </w:r>
      <w:hyperlink r:id="rId15" w:history="1">
        <w:r w:rsidRPr="006928AD">
          <w:rPr>
            <w:rStyle w:val="Hyperlink"/>
          </w:rPr>
          <w:t>visit LSS on the web</w:t>
        </w:r>
      </w:hyperlink>
      <w:r w:rsidRPr="006928AD">
        <w:t>, on campus in Room 533 of the SCRC, or call 231-348-6682 from 8:30 am to 5 pm Monday –Friday</w:t>
      </w:r>
      <w:r w:rsidR="005B0498">
        <w:t xml:space="preserve"> (hours may vary, so please check the website)</w:t>
      </w:r>
      <w:r w:rsidRPr="006928AD">
        <w:t>.</w:t>
      </w:r>
      <w:r w:rsidR="00206F76" w:rsidRPr="006928AD">
        <w:br/>
      </w:r>
    </w:p>
    <w:p w14:paraId="38DC78D1" w14:textId="7BE9F285" w:rsidR="00637A46" w:rsidRPr="006928AD" w:rsidRDefault="00637A46" w:rsidP="00637A46">
      <w:pPr>
        <w:spacing w:after="120"/>
        <w:rPr>
          <w:rStyle w:val="Strong"/>
          <w:sz w:val="28"/>
          <w:szCs w:val="28"/>
        </w:rPr>
      </w:pPr>
      <w:r w:rsidRPr="006928AD">
        <w:rPr>
          <w:rStyle w:val="Strong"/>
          <w:sz w:val="28"/>
          <w:szCs w:val="28"/>
        </w:rPr>
        <w:t>Copyright</w:t>
      </w:r>
    </w:p>
    <w:p w14:paraId="73BA9083" w14:textId="112BE827" w:rsidR="00C668B2" w:rsidRPr="006928AD" w:rsidRDefault="00C40971" w:rsidP="001D6AFC">
      <w:pPr>
        <w:rPr>
          <w:rStyle w:val="Strong"/>
          <w:b w:val="0"/>
          <w:bCs w:val="0"/>
        </w:rPr>
      </w:pPr>
      <w:r w:rsidRPr="006928AD">
        <w:t xml:space="preserve">All materials and content in this course were created by the instructor, unless otherwise specified. </w:t>
      </w:r>
      <w:r w:rsidR="00206F76" w:rsidRPr="006928AD">
        <w:br/>
      </w:r>
      <w:r w:rsidR="003125C6" w:rsidRPr="006928AD">
        <w:br/>
      </w:r>
      <w:r w:rsidR="00C668B2" w:rsidRPr="006928AD">
        <w:rPr>
          <w:rStyle w:val="Strong"/>
          <w:sz w:val="28"/>
          <w:szCs w:val="28"/>
        </w:rPr>
        <w:t>Student Appeals</w:t>
      </w:r>
    </w:p>
    <w:p w14:paraId="5746EA4C" w14:textId="77C35F35" w:rsidR="00C668B2" w:rsidRPr="006928AD" w:rsidRDefault="004D16FA" w:rsidP="00C668B2">
      <w:r w:rsidRPr="006928AD">
        <w:t>North Central’s student complaint and appeals processes begin with a student’s direct communication with the faculty/staff member in an attempt to</w:t>
      </w:r>
      <w:r w:rsidR="002800B8" w:rsidRPr="006928AD">
        <w:t xml:space="preserve"> work together to</w:t>
      </w:r>
      <w:r w:rsidRPr="006928AD">
        <w:t xml:space="preserve"> resolve the matter. For complete information on North Central’s student policies and processes regarding appeals &amp; complaints, please see the </w:t>
      </w:r>
      <w:hyperlink r:id="rId16" w:history="1">
        <w:r w:rsidRPr="006928AD">
          <w:rPr>
            <w:rStyle w:val="Hyperlink"/>
          </w:rPr>
          <w:t>North Central Student Handbook</w:t>
        </w:r>
      </w:hyperlink>
      <w:r w:rsidRPr="006928AD">
        <w:t xml:space="preserve">. </w:t>
      </w:r>
      <w:r w:rsidR="00206F76" w:rsidRPr="006928AD">
        <w:br/>
      </w:r>
    </w:p>
    <w:p w14:paraId="422CAEB7" w14:textId="714BDF87" w:rsidR="00B11667" w:rsidRPr="006928AD" w:rsidRDefault="00B11667" w:rsidP="00B11667">
      <w:pPr>
        <w:spacing w:after="120"/>
        <w:rPr>
          <w:rStyle w:val="Strong"/>
          <w:sz w:val="28"/>
          <w:szCs w:val="28"/>
        </w:rPr>
      </w:pPr>
      <w:r w:rsidRPr="006928AD">
        <w:rPr>
          <w:rStyle w:val="Strong"/>
          <w:sz w:val="28"/>
          <w:szCs w:val="28"/>
        </w:rPr>
        <w:t>Subject to Change</w:t>
      </w:r>
    </w:p>
    <w:p w14:paraId="47376BAF" w14:textId="652A80FB" w:rsidR="00B11667" w:rsidRDefault="00B11667" w:rsidP="00B11667">
      <w:r w:rsidRPr="006928AD">
        <w:t xml:space="preserve">All materials, assignments, and deadlines </w:t>
      </w:r>
      <w:r w:rsidR="00DB1C09" w:rsidRPr="006928AD">
        <w:t xml:space="preserve">are subject to change. It is your responsibility to read course announcements and </w:t>
      </w:r>
      <w:r w:rsidR="006D4B64">
        <w:t xml:space="preserve">other </w:t>
      </w:r>
      <w:r w:rsidR="00DB1C09" w:rsidRPr="006928AD">
        <w:t>communications.</w:t>
      </w:r>
    </w:p>
    <w:p w14:paraId="4C6093FA" w14:textId="77777777" w:rsidR="00341758" w:rsidRDefault="00341758" w:rsidP="00B11667"/>
    <w:p w14:paraId="3019B138" w14:textId="5F0CF2F7" w:rsidR="00341758" w:rsidRPr="00341758" w:rsidRDefault="00341758" w:rsidP="001B6A34">
      <w:pPr>
        <w:pStyle w:val="Heading1"/>
      </w:pPr>
      <w:bookmarkStart w:id="4" w:name="_Toc26514510"/>
      <w:r w:rsidRPr="00341758">
        <w:t>Section 5: Grading</w:t>
      </w:r>
      <w:bookmarkEnd w:id="4"/>
    </w:p>
    <w:p w14:paraId="7C6ECFF4" w14:textId="338E9E82" w:rsidR="00B11667" w:rsidRDefault="00B11667" w:rsidP="000D33D6"/>
    <w:p w14:paraId="0163BA78" w14:textId="35CB82FE" w:rsidR="00341758" w:rsidRPr="00E53254" w:rsidRDefault="00E53254" w:rsidP="00E53254">
      <w:pPr>
        <w:spacing w:after="120"/>
        <w:rPr>
          <w:rStyle w:val="Strong"/>
          <w:sz w:val="28"/>
          <w:szCs w:val="28"/>
        </w:rPr>
      </w:pPr>
      <w:r w:rsidRPr="006928AD">
        <w:rPr>
          <w:rStyle w:val="Strong"/>
          <w:sz w:val="28"/>
          <w:szCs w:val="28"/>
        </w:rPr>
        <w:t>Grades and Grading Scale</w:t>
      </w:r>
    </w:p>
    <w:p w14:paraId="4A30A637" w14:textId="77777777" w:rsidR="00D4321E" w:rsidRDefault="00D4321E" w:rsidP="00D4321E">
      <w:pPr>
        <w:pStyle w:val="ListParagraph"/>
        <w:numPr>
          <w:ilvl w:val="0"/>
          <w:numId w:val="40"/>
        </w:numPr>
      </w:pPr>
      <w:r w:rsidRPr="006D32B5">
        <w:t>Grades in this course are based on the number of points earned.</w:t>
      </w:r>
    </w:p>
    <w:p w14:paraId="47656226" w14:textId="7ACC8B58" w:rsidR="00D4321E" w:rsidRDefault="00D4321E" w:rsidP="00D4321E">
      <w:pPr>
        <w:pStyle w:val="ListParagraph"/>
        <w:numPr>
          <w:ilvl w:val="0"/>
          <w:numId w:val="40"/>
        </w:numPr>
      </w:pPr>
      <w:r>
        <w:t>All exercises are pass/fail and worth 1 point</w:t>
      </w:r>
    </w:p>
    <w:p w14:paraId="7F043A1D" w14:textId="77777777" w:rsidR="00E53254" w:rsidRDefault="00E53254" w:rsidP="000D33D6"/>
    <w:tbl>
      <w:tblPr>
        <w:tblStyle w:val="GridTable6Colorful-Accent11"/>
        <w:tblW w:w="0" w:type="auto"/>
        <w:tblLook w:val="04A0" w:firstRow="1" w:lastRow="0" w:firstColumn="1" w:lastColumn="0" w:noHBand="0" w:noVBand="1"/>
        <w:tblCaption w:val="Grading"/>
        <w:tblDescription w:val="This table describes the grading structure for the course. For detailed information on this structure, please ask your instructor for a text-based explanation."/>
      </w:tblPr>
      <w:tblGrid>
        <w:gridCol w:w="3237"/>
        <w:gridCol w:w="2250"/>
        <w:gridCol w:w="2250"/>
      </w:tblGrid>
      <w:tr w:rsidR="00296B75" w14:paraId="4F4623AF" w14:textId="77777777" w:rsidTr="00184C4B">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237" w:type="dxa"/>
            <w:shd w:val="clear" w:color="auto" w:fill="1F4E79" w:themeFill="accent1" w:themeFillShade="80"/>
          </w:tcPr>
          <w:p w14:paraId="6F2867CC" w14:textId="77777777" w:rsidR="00296B75" w:rsidRPr="009E65DD" w:rsidRDefault="00296B75" w:rsidP="00B9584D">
            <w:pPr>
              <w:rPr>
                <w:color w:val="FFFFFF" w:themeColor="background1"/>
              </w:rPr>
            </w:pPr>
            <w:r w:rsidRPr="009E65DD">
              <w:rPr>
                <w:color w:val="FFFFFF" w:themeColor="background1"/>
              </w:rPr>
              <w:t>Category</w:t>
            </w:r>
          </w:p>
        </w:tc>
        <w:tc>
          <w:tcPr>
            <w:tcW w:w="2250" w:type="dxa"/>
            <w:shd w:val="clear" w:color="auto" w:fill="1F4E79" w:themeFill="accent1" w:themeFillShade="80"/>
          </w:tcPr>
          <w:p w14:paraId="6603704E" w14:textId="77777777" w:rsidR="00296B75" w:rsidRPr="009E65DD" w:rsidRDefault="00296B75" w:rsidP="00B958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E65DD">
              <w:rPr>
                <w:color w:val="FFFFFF" w:themeColor="background1"/>
              </w:rPr>
              <w:t># of Items</w:t>
            </w:r>
          </w:p>
        </w:tc>
        <w:tc>
          <w:tcPr>
            <w:tcW w:w="2250" w:type="dxa"/>
            <w:shd w:val="clear" w:color="auto" w:fill="1F4E79" w:themeFill="accent1" w:themeFillShade="80"/>
          </w:tcPr>
          <w:p w14:paraId="2CF85E4B" w14:textId="77777777" w:rsidR="00296B75" w:rsidRPr="009E65DD" w:rsidRDefault="00296B75" w:rsidP="00B9584D">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9E65DD">
              <w:rPr>
                <w:color w:val="FFFFFF" w:themeColor="background1"/>
              </w:rPr>
              <w:t>Total for Category</w:t>
            </w:r>
          </w:p>
        </w:tc>
      </w:tr>
      <w:tr w:rsidR="00296B75" w14:paraId="227F5DC8"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43446B08" w14:textId="2DB8A2F4" w:rsidR="00296B75" w:rsidRPr="000B637D" w:rsidRDefault="00296B75" w:rsidP="00296B75">
            <w:pPr>
              <w:tabs>
                <w:tab w:val="center" w:pos="1510"/>
              </w:tabs>
              <w:rPr>
                <w:color w:val="000000" w:themeColor="text1"/>
              </w:rPr>
            </w:pPr>
            <w:r>
              <w:rPr>
                <w:color w:val="000000" w:themeColor="text1"/>
              </w:rPr>
              <w:t xml:space="preserve">Exercises </w:t>
            </w:r>
          </w:p>
        </w:tc>
        <w:tc>
          <w:tcPr>
            <w:tcW w:w="2250" w:type="dxa"/>
          </w:tcPr>
          <w:p w14:paraId="306371CC" w14:textId="6E777F66" w:rsidR="00296B75" w:rsidRPr="000B637D" w:rsidRDefault="001F20C3"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16</w:t>
            </w:r>
          </w:p>
        </w:tc>
        <w:tc>
          <w:tcPr>
            <w:tcW w:w="2250" w:type="dxa"/>
          </w:tcPr>
          <w:p w14:paraId="72117340" w14:textId="6C92606A" w:rsidR="00296B75" w:rsidRPr="000B637D" w:rsidRDefault="001F20C3"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r w:rsidR="00951781">
              <w:rPr>
                <w:color w:val="000000" w:themeColor="text1"/>
              </w:rPr>
              <w:t>0%</w:t>
            </w:r>
          </w:p>
        </w:tc>
      </w:tr>
      <w:tr w:rsidR="00296B75" w14:paraId="7F24EAF9" w14:textId="77777777" w:rsidTr="000B637D">
        <w:trPr>
          <w:trHeight w:val="467"/>
        </w:trPr>
        <w:tc>
          <w:tcPr>
            <w:cnfStyle w:val="001000000000" w:firstRow="0" w:lastRow="0" w:firstColumn="1" w:lastColumn="0" w:oddVBand="0" w:evenVBand="0" w:oddHBand="0" w:evenHBand="0" w:firstRowFirstColumn="0" w:firstRowLastColumn="0" w:lastRowFirstColumn="0" w:lastRowLastColumn="0"/>
            <w:tcW w:w="3237" w:type="dxa"/>
          </w:tcPr>
          <w:p w14:paraId="0B3D7B21" w14:textId="0237BE33" w:rsidR="00296B75" w:rsidRPr="000B637D" w:rsidRDefault="00D51736" w:rsidP="000B637D">
            <w:pPr>
              <w:rPr>
                <w:color w:val="000000" w:themeColor="text1"/>
              </w:rPr>
            </w:pPr>
            <w:r>
              <w:rPr>
                <w:color w:val="000000" w:themeColor="text1"/>
              </w:rPr>
              <w:t>Class Attendance</w:t>
            </w:r>
          </w:p>
        </w:tc>
        <w:tc>
          <w:tcPr>
            <w:tcW w:w="2250" w:type="dxa"/>
          </w:tcPr>
          <w:p w14:paraId="0CEEB5D3" w14:textId="45D2811C" w:rsidR="00296B75" w:rsidRPr="000B637D" w:rsidRDefault="000E4D1B"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30</w:t>
            </w:r>
          </w:p>
        </w:tc>
        <w:tc>
          <w:tcPr>
            <w:tcW w:w="2250" w:type="dxa"/>
          </w:tcPr>
          <w:p w14:paraId="3CC2257C" w14:textId="7D78B614" w:rsidR="00296B75" w:rsidRPr="000B637D" w:rsidRDefault="00685526"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r w:rsidR="00296B75">
              <w:rPr>
                <w:color w:val="000000" w:themeColor="text1"/>
              </w:rPr>
              <w:t>0%</w:t>
            </w:r>
          </w:p>
        </w:tc>
      </w:tr>
      <w:tr w:rsidR="00296B75" w14:paraId="6898D192" w14:textId="77777777" w:rsidTr="001F20C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237" w:type="dxa"/>
          </w:tcPr>
          <w:p w14:paraId="3C1186E9" w14:textId="2EC983A3" w:rsidR="00296B75" w:rsidRPr="000B637D" w:rsidRDefault="00747026" w:rsidP="00B9584D">
            <w:pPr>
              <w:rPr>
                <w:color w:val="000000" w:themeColor="text1"/>
              </w:rPr>
            </w:pPr>
            <w:r>
              <w:rPr>
                <w:color w:val="000000" w:themeColor="text1"/>
              </w:rPr>
              <w:t>Discussions</w:t>
            </w:r>
          </w:p>
        </w:tc>
        <w:tc>
          <w:tcPr>
            <w:tcW w:w="2250" w:type="dxa"/>
          </w:tcPr>
          <w:p w14:paraId="27AC006D" w14:textId="731FAE27" w:rsidR="00296B75" w:rsidRPr="000B637D" w:rsidRDefault="00D02C97"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2250" w:type="dxa"/>
          </w:tcPr>
          <w:p w14:paraId="0C991A76" w14:textId="30A6FAE2" w:rsidR="00296B75" w:rsidRPr="000B637D" w:rsidRDefault="001F20C3"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r w:rsidR="00685526">
              <w:rPr>
                <w:color w:val="000000" w:themeColor="text1"/>
              </w:rPr>
              <w:t>0</w:t>
            </w:r>
            <w:r w:rsidR="00296B75">
              <w:rPr>
                <w:color w:val="000000" w:themeColor="text1"/>
              </w:rPr>
              <w:t>%</w:t>
            </w:r>
          </w:p>
        </w:tc>
      </w:tr>
      <w:tr w:rsidR="001F20C3" w14:paraId="205F2DCE"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6881E13D" w14:textId="61B1D8A1" w:rsidR="001F20C3" w:rsidRDefault="001F20C3" w:rsidP="00B9584D">
            <w:pPr>
              <w:rPr>
                <w:color w:val="000000" w:themeColor="text1"/>
              </w:rPr>
            </w:pPr>
            <w:r>
              <w:rPr>
                <w:color w:val="000000" w:themeColor="text1"/>
              </w:rPr>
              <w:t xml:space="preserve">In Class </w:t>
            </w:r>
            <w:proofErr w:type="spellStart"/>
            <w:r>
              <w:rPr>
                <w:color w:val="000000" w:themeColor="text1"/>
              </w:rPr>
              <w:t>Github</w:t>
            </w:r>
            <w:proofErr w:type="spellEnd"/>
            <w:r>
              <w:rPr>
                <w:color w:val="000000" w:themeColor="text1"/>
              </w:rPr>
              <w:t xml:space="preserve"> Assignment</w:t>
            </w:r>
          </w:p>
        </w:tc>
        <w:tc>
          <w:tcPr>
            <w:tcW w:w="2250" w:type="dxa"/>
          </w:tcPr>
          <w:p w14:paraId="59AAC603" w14:textId="21930617" w:rsidR="001F20C3" w:rsidRDefault="001F20C3"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w:t>
            </w:r>
          </w:p>
        </w:tc>
        <w:tc>
          <w:tcPr>
            <w:tcW w:w="2250" w:type="dxa"/>
          </w:tcPr>
          <w:p w14:paraId="077B4DAA" w14:textId="732A259B" w:rsidR="001F20C3" w:rsidRDefault="001F20C3" w:rsidP="00B9584D">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r>
      <w:tr w:rsidR="00296B75" w14:paraId="3E7F0E32" w14:textId="77777777" w:rsidTr="00B9584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37" w:type="dxa"/>
          </w:tcPr>
          <w:p w14:paraId="628EAB79" w14:textId="3FDEC90E" w:rsidR="00296B75" w:rsidRPr="000B637D" w:rsidRDefault="00951781" w:rsidP="00B9584D">
            <w:pPr>
              <w:rPr>
                <w:color w:val="000000" w:themeColor="text1"/>
              </w:rPr>
            </w:pPr>
            <w:r>
              <w:rPr>
                <w:color w:val="000000" w:themeColor="text1"/>
              </w:rPr>
              <w:lastRenderedPageBreak/>
              <w:t>Exams</w:t>
            </w:r>
          </w:p>
        </w:tc>
        <w:tc>
          <w:tcPr>
            <w:tcW w:w="2250" w:type="dxa"/>
          </w:tcPr>
          <w:p w14:paraId="5C6A3954" w14:textId="054C3555" w:rsidR="00296B75" w:rsidRPr="000B637D" w:rsidRDefault="000E4D1B"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c>
          <w:tcPr>
            <w:tcW w:w="2250" w:type="dxa"/>
          </w:tcPr>
          <w:p w14:paraId="722632FD" w14:textId="79A45C73" w:rsidR="00296B75" w:rsidRPr="000B637D" w:rsidRDefault="001F20C3" w:rsidP="00B9584D">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r w:rsidR="00951781">
              <w:rPr>
                <w:color w:val="000000" w:themeColor="text1"/>
              </w:rPr>
              <w:t>0%</w:t>
            </w:r>
          </w:p>
        </w:tc>
      </w:tr>
      <w:tr w:rsidR="00296B75" w14:paraId="6E088C19" w14:textId="77777777" w:rsidTr="00B9584D">
        <w:trPr>
          <w:trHeight w:val="432"/>
        </w:trPr>
        <w:tc>
          <w:tcPr>
            <w:cnfStyle w:val="001000000000" w:firstRow="0" w:lastRow="0" w:firstColumn="1" w:lastColumn="0" w:oddVBand="0" w:evenVBand="0" w:oddHBand="0" w:evenHBand="0" w:firstRowFirstColumn="0" w:firstRowLastColumn="0" w:lastRowFirstColumn="0" w:lastRowLastColumn="0"/>
            <w:tcW w:w="3237" w:type="dxa"/>
          </w:tcPr>
          <w:p w14:paraId="76851B02" w14:textId="77777777" w:rsidR="00296B75" w:rsidRPr="000B637D" w:rsidRDefault="00296B75" w:rsidP="00B9584D">
            <w:pPr>
              <w:rPr>
                <w:color w:val="000000" w:themeColor="text1"/>
              </w:rPr>
            </w:pPr>
          </w:p>
        </w:tc>
        <w:tc>
          <w:tcPr>
            <w:tcW w:w="2250" w:type="dxa"/>
          </w:tcPr>
          <w:p w14:paraId="5FEC74B9" w14:textId="77777777" w:rsidR="00296B75" w:rsidRPr="000B637D" w:rsidRDefault="00296B75" w:rsidP="00B958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sidRPr="000B637D">
              <w:rPr>
                <w:b/>
                <w:color w:val="000000" w:themeColor="text1"/>
              </w:rPr>
              <w:t>TOTAL:</w:t>
            </w:r>
          </w:p>
        </w:tc>
        <w:tc>
          <w:tcPr>
            <w:tcW w:w="2250" w:type="dxa"/>
          </w:tcPr>
          <w:p w14:paraId="0D46BE8B" w14:textId="0DE90D0E" w:rsidR="00296B75" w:rsidRPr="000B637D" w:rsidRDefault="00296B75" w:rsidP="00B9584D">
            <w:pPr>
              <w:jc w:val="cente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100%</w:t>
            </w:r>
          </w:p>
        </w:tc>
      </w:tr>
    </w:tbl>
    <w:p w14:paraId="3F7E6654" w14:textId="77777777" w:rsidR="007732E9" w:rsidRDefault="007732E9" w:rsidP="000D33D6"/>
    <w:p w14:paraId="41EF3039" w14:textId="5E776578" w:rsidR="007732E9" w:rsidRPr="007732E9" w:rsidRDefault="004C7088" w:rsidP="007732E9">
      <w:pPr>
        <w:spacing w:after="120"/>
        <w:rPr>
          <w:rStyle w:val="Strong"/>
          <w:sz w:val="28"/>
          <w:szCs w:val="28"/>
        </w:rPr>
      </w:pPr>
      <w:r>
        <w:rPr>
          <w:rStyle w:val="Strong"/>
          <w:sz w:val="28"/>
          <w:szCs w:val="28"/>
        </w:rPr>
        <w:br/>
      </w:r>
      <w:r w:rsidR="007732E9" w:rsidRPr="007732E9">
        <w:rPr>
          <w:rStyle w:val="Strong"/>
          <w:sz w:val="28"/>
          <w:szCs w:val="28"/>
        </w:rPr>
        <w:t>North Central Letter Grades</w:t>
      </w:r>
    </w:p>
    <w:p w14:paraId="55D209A9" w14:textId="0DDA8ACA" w:rsidR="007732E9" w:rsidRDefault="007732E9" w:rsidP="000D33D6">
      <w:r>
        <w:t>The North Central letter grades corresponding to percentages achieved are:</w:t>
      </w:r>
      <w:r w:rsidR="00AE0F93">
        <w:br/>
      </w:r>
    </w:p>
    <w:tbl>
      <w:tblPr>
        <w:tblStyle w:val="GridTable6Colorful-Accent11"/>
        <w:tblW w:w="0" w:type="auto"/>
        <w:tblLook w:val="04A0" w:firstRow="1" w:lastRow="0" w:firstColumn="1" w:lastColumn="0" w:noHBand="0" w:noVBand="1"/>
        <w:tblCaption w:val="North Central Letter Grades"/>
        <w:tblDescription w:val="This table describes how the total points in this class correspond to North Central letter grades. Please ask your instructor for a text-based explanation of this structure."/>
      </w:tblPr>
      <w:tblGrid>
        <w:gridCol w:w="856"/>
        <w:gridCol w:w="2070"/>
        <w:gridCol w:w="856"/>
        <w:gridCol w:w="2160"/>
      </w:tblGrid>
      <w:tr w:rsidR="001E76BA" w14:paraId="75516090" w14:textId="77777777" w:rsidTr="004344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3" w:type="dxa"/>
            <w:shd w:val="clear" w:color="auto" w:fill="1F3864" w:themeFill="accent5" w:themeFillShade="80"/>
          </w:tcPr>
          <w:p w14:paraId="6A7E23EF" w14:textId="77777777" w:rsidR="001E76BA" w:rsidRPr="00627209" w:rsidRDefault="001E76BA" w:rsidP="00434433">
            <w:pPr>
              <w:rPr>
                <w:color w:val="FFFFFF" w:themeColor="background1"/>
              </w:rPr>
            </w:pPr>
            <w:r w:rsidRPr="00627209">
              <w:rPr>
                <w:color w:val="FFFFFF" w:themeColor="background1"/>
              </w:rPr>
              <w:t>Letter</w:t>
            </w:r>
          </w:p>
        </w:tc>
        <w:tc>
          <w:tcPr>
            <w:tcW w:w="2070" w:type="dxa"/>
            <w:shd w:val="clear" w:color="auto" w:fill="1F3864" w:themeFill="accent5" w:themeFillShade="80"/>
          </w:tcPr>
          <w:p w14:paraId="04357DFD" w14:textId="77777777" w:rsidR="001E76BA" w:rsidRPr="00627209" w:rsidRDefault="001E76BA" w:rsidP="0043443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27209">
              <w:rPr>
                <w:color w:val="FFFFFF" w:themeColor="background1"/>
              </w:rPr>
              <w:t>P</w:t>
            </w:r>
            <w:r>
              <w:rPr>
                <w:color w:val="FFFFFF" w:themeColor="background1"/>
              </w:rPr>
              <w:t>ercent</w:t>
            </w:r>
          </w:p>
        </w:tc>
        <w:tc>
          <w:tcPr>
            <w:tcW w:w="630" w:type="dxa"/>
            <w:shd w:val="clear" w:color="auto" w:fill="1F3864" w:themeFill="accent5" w:themeFillShade="80"/>
          </w:tcPr>
          <w:p w14:paraId="132F178C" w14:textId="77777777" w:rsidR="001E76BA" w:rsidRPr="00627209" w:rsidRDefault="001E76BA" w:rsidP="0043443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627209">
              <w:rPr>
                <w:color w:val="FFFFFF" w:themeColor="background1"/>
              </w:rPr>
              <w:t>Letter</w:t>
            </w:r>
          </w:p>
        </w:tc>
        <w:tc>
          <w:tcPr>
            <w:tcW w:w="2160" w:type="dxa"/>
            <w:shd w:val="clear" w:color="auto" w:fill="1F3864" w:themeFill="accent5" w:themeFillShade="80"/>
          </w:tcPr>
          <w:p w14:paraId="10A71806" w14:textId="77777777" w:rsidR="001E76BA" w:rsidRPr="00627209" w:rsidRDefault="001E76BA" w:rsidP="0043443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Percent</w:t>
            </w:r>
          </w:p>
        </w:tc>
      </w:tr>
      <w:tr w:rsidR="001E76BA" w14:paraId="2496401F" w14:textId="77777777" w:rsidTr="0043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DF271F7" w14:textId="77777777" w:rsidR="001E76BA" w:rsidRPr="00AE0F93" w:rsidRDefault="001E76BA" w:rsidP="00434433">
            <w:pPr>
              <w:rPr>
                <w:b w:val="0"/>
                <w:color w:val="000000" w:themeColor="text1"/>
              </w:rPr>
            </w:pPr>
            <w:r w:rsidRPr="00AE0F93">
              <w:rPr>
                <w:b w:val="0"/>
                <w:color w:val="000000" w:themeColor="text1"/>
              </w:rPr>
              <w:t>A</w:t>
            </w:r>
          </w:p>
        </w:tc>
        <w:tc>
          <w:tcPr>
            <w:tcW w:w="2070" w:type="dxa"/>
          </w:tcPr>
          <w:p w14:paraId="690B0218"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&gt;93</w:t>
            </w:r>
          </w:p>
        </w:tc>
        <w:tc>
          <w:tcPr>
            <w:tcW w:w="630" w:type="dxa"/>
          </w:tcPr>
          <w:p w14:paraId="665C4C1A"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b/>
                <w:color w:val="000000" w:themeColor="text1"/>
              </w:rPr>
            </w:pPr>
            <w:r w:rsidRPr="00AE0F93">
              <w:rPr>
                <w:color w:val="000000" w:themeColor="text1"/>
              </w:rPr>
              <w:t>C</w:t>
            </w:r>
          </w:p>
        </w:tc>
        <w:tc>
          <w:tcPr>
            <w:tcW w:w="2160" w:type="dxa"/>
          </w:tcPr>
          <w:p w14:paraId="7DE0652C"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b/>
                <w:color w:val="000000" w:themeColor="text1"/>
              </w:rPr>
            </w:pPr>
            <w:r>
              <w:rPr>
                <w:color w:val="000000" w:themeColor="text1"/>
              </w:rPr>
              <w:t>73-76</w:t>
            </w:r>
          </w:p>
        </w:tc>
      </w:tr>
      <w:tr w:rsidR="001E76BA" w14:paraId="5DCBE55F" w14:textId="77777777" w:rsidTr="00434433">
        <w:tc>
          <w:tcPr>
            <w:cnfStyle w:val="001000000000" w:firstRow="0" w:lastRow="0" w:firstColumn="1" w:lastColumn="0" w:oddVBand="0" w:evenVBand="0" w:oddHBand="0" w:evenHBand="0" w:firstRowFirstColumn="0" w:firstRowLastColumn="0" w:lastRowFirstColumn="0" w:lastRowLastColumn="0"/>
            <w:tcW w:w="723" w:type="dxa"/>
          </w:tcPr>
          <w:p w14:paraId="3326B7E9" w14:textId="77777777" w:rsidR="001E76BA" w:rsidRPr="00AE0F93" w:rsidRDefault="001E76BA" w:rsidP="00434433">
            <w:pPr>
              <w:rPr>
                <w:b w:val="0"/>
                <w:color w:val="000000" w:themeColor="text1"/>
              </w:rPr>
            </w:pPr>
            <w:r w:rsidRPr="00AE0F93">
              <w:rPr>
                <w:b w:val="0"/>
                <w:color w:val="000000" w:themeColor="text1"/>
              </w:rPr>
              <w:t>A-</w:t>
            </w:r>
          </w:p>
        </w:tc>
        <w:tc>
          <w:tcPr>
            <w:tcW w:w="2070" w:type="dxa"/>
          </w:tcPr>
          <w:p w14:paraId="6F6A2688"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90-92</w:t>
            </w:r>
          </w:p>
        </w:tc>
        <w:tc>
          <w:tcPr>
            <w:tcW w:w="630" w:type="dxa"/>
          </w:tcPr>
          <w:p w14:paraId="565514C8"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C-</w:t>
            </w:r>
          </w:p>
        </w:tc>
        <w:tc>
          <w:tcPr>
            <w:tcW w:w="2160" w:type="dxa"/>
          </w:tcPr>
          <w:p w14:paraId="190B33B8"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70-72</w:t>
            </w:r>
          </w:p>
        </w:tc>
      </w:tr>
      <w:tr w:rsidR="001E76BA" w14:paraId="625411AB" w14:textId="77777777" w:rsidTr="0043443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723" w:type="dxa"/>
          </w:tcPr>
          <w:p w14:paraId="722B4AF2" w14:textId="77777777" w:rsidR="001E76BA" w:rsidRPr="00AE0F93" w:rsidRDefault="001E76BA" w:rsidP="00434433">
            <w:pPr>
              <w:rPr>
                <w:b w:val="0"/>
                <w:color w:val="000000" w:themeColor="text1"/>
              </w:rPr>
            </w:pPr>
            <w:r w:rsidRPr="00AE0F93">
              <w:rPr>
                <w:b w:val="0"/>
                <w:color w:val="000000" w:themeColor="text1"/>
              </w:rPr>
              <w:t>B+</w:t>
            </w:r>
          </w:p>
        </w:tc>
        <w:tc>
          <w:tcPr>
            <w:tcW w:w="2070" w:type="dxa"/>
          </w:tcPr>
          <w:p w14:paraId="01E7132A"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87-89</w:t>
            </w:r>
          </w:p>
        </w:tc>
        <w:tc>
          <w:tcPr>
            <w:tcW w:w="630" w:type="dxa"/>
          </w:tcPr>
          <w:p w14:paraId="18D6DF71"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sidRPr="00AE0F93">
              <w:rPr>
                <w:color w:val="000000" w:themeColor="text1"/>
              </w:rPr>
              <w:t>D+</w:t>
            </w:r>
          </w:p>
        </w:tc>
        <w:tc>
          <w:tcPr>
            <w:tcW w:w="2160" w:type="dxa"/>
          </w:tcPr>
          <w:p w14:paraId="0646B9D7"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67-69</w:t>
            </w:r>
          </w:p>
        </w:tc>
      </w:tr>
      <w:tr w:rsidR="001E76BA" w14:paraId="5FF38890" w14:textId="77777777" w:rsidTr="00434433">
        <w:tc>
          <w:tcPr>
            <w:cnfStyle w:val="001000000000" w:firstRow="0" w:lastRow="0" w:firstColumn="1" w:lastColumn="0" w:oddVBand="0" w:evenVBand="0" w:oddHBand="0" w:evenHBand="0" w:firstRowFirstColumn="0" w:firstRowLastColumn="0" w:lastRowFirstColumn="0" w:lastRowLastColumn="0"/>
            <w:tcW w:w="723" w:type="dxa"/>
          </w:tcPr>
          <w:p w14:paraId="4E36BF89" w14:textId="77777777" w:rsidR="001E76BA" w:rsidRPr="00AE0F93" w:rsidRDefault="001E76BA" w:rsidP="00434433">
            <w:pPr>
              <w:rPr>
                <w:b w:val="0"/>
                <w:color w:val="000000" w:themeColor="text1"/>
              </w:rPr>
            </w:pPr>
            <w:r w:rsidRPr="00AE0F93">
              <w:rPr>
                <w:b w:val="0"/>
                <w:color w:val="000000" w:themeColor="text1"/>
              </w:rPr>
              <w:t>B</w:t>
            </w:r>
          </w:p>
        </w:tc>
        <w:tc>
          <w:tcPr>
            <w:tcW w:w="2070" w:type="dxa"/>
          </w:tcPr>
          <w:p w14:paraId="255ED29F"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83-86</w:t>
            </w:r>
          </w:p>
        </w:tc>
        <w:tc>
          <w:tcPr>
            <w:tcW w:w="630" w:type="dxa"/>
          </w:tcPr>
          <w:p w14:paraId="41C2EE29"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D</w:t>
            </w:r>
          </w:p>
        </w:tc>
        <w:tc>
          <w:tcPr>
            <w:tcW w:w="2160" w:type="dxa"/>
          </w:tcPr>
          <w:p w14:paraId="6E3770E9"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63-66</w:t>
            </w:r>
          </w:p>
        </w:tc>
      </w:tr>
      <w:tr w:rsidR="001E76BA" w14:paraId="7540BE18" w14:textId="77777777" w:rsidTr="00434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1CCAE823" w14:textId="77777777" w:rsidR="001E76BA" w:rsidRPr="00AE0F93" w:rsidRDefault="001E76BA" w:rsidP="00434433">
            <w:pPr>
              <w:rPr>
                <w:b w:val="0"/>
                <w:color w:val="000000" w:themeColor="text1"/>
              </w:rPr>
            </w:pPr>
            <w:r w:rsidRPr="00AE0F93">
              <w:rPr>
                <w:b w:val="0"/>
                <w:color w:val="000000" w:themeColor="text1"/>
              </w:rPr>
              <w:t>B-</w:t>
            </w:r>
          </w:p>
        </w:tc>
        <w:tc>
          <w:tcPr>
            <w:tcW w:w="2070" w:type="dxa"/>
          </w:tcPr>
          <w:p w14:paraId="2F3848CE"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80-82</w:t>
            </w:r>
          </w:p>
        </w:tc>
        <w:tc>
          <w:tcPr>
            <w:tcW w:w="630" w:type="dxa"/>
          </w:tcPr>
          <w:p w14:paraId="1D4DC242"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sidRPr="00AE0F93">
              <w:rPr>
                <w:color w:val="000000" w:themeColor="text1"/>
              </w:rPr>
              <w:t>D-</w:t>
            </w:r>
          </w:p>
        </w:tc>
        <w:tc>
          <w:tcPr>
            <w:tcW w:w="2160" w:type="dxa"/>
          </w:tcPr>
          <w:p w14:paraId="4B221307" w14:textId="77777777" w:rsidR="001E76BA" w:rsidRPr="00AE0F93" w:rsidRDefault="001E76BA" w:rsidP="0043443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60-62</w:t>
            </w:r>
          </w:p>
        </w:tc>
      </w:tr>
      <w:tr w:rsidR="001E76BA" w14:paraId="50E5604C" w14:textId="77777777" w:rsidTr="00434433">
        <w:tc>
          <w:tcPr>
            <w:cnfStyle w:val="001000000000" w:firstRow="0" w:lastRow="0" w:firstColumn="1" w:lastColumn="0" w:oddVBand="0" w:evenVBand="0" w:oddHBand="0" w:evenHBand="0" w:firstRowFirstColumn="0" w:firstRowLastColumn="0" w:lastRowFirstColumn="0" w:lastRowLastColumn="0"/>
            <w:tcW w:w="723" w:type="dxa"/>
          </w:tcPr>
          <w:p w14:paraId="4FC994A8" w14:textId="77777777" w:rsidR="001E76BA" w:rsidRPr="00AE0F93" w:rsidRDefault="001E76BA" w:rsidP="00434433">
            <w:pPr>
              <w:rPr>
                <w:b w:val="0"/>
                <w:color w:val="000000" w:themeColor="text1"/>
              </w:rPr>
            </w:pPr>
            <w:r w:rsidRPr="00AE0F93">
              <w:rPr>
                <w:b w:val="0"/>
                <w:color w:val="000000" w:themeColor="text1"/>
              </w:rPr>
              <w:t>C+</w:t>
            </w:r>
          </w:p>
        </w:tc>
        <w:tc>
          <w:tcPr>
            <w:tcW w:w="2070" w:type="dxa"/>
          </w:tcPr>
          <w:p w14:paraId="0358C747"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77-79</w:t>
            </w:r>
          </w:p>
        </w:tc>
        <w:tc>
          <w:tcPr>
            <w:tcW w:w="630" w:type="dxa"/>
          </w:tcPr>
          <w:p w14:paraId="7FE1A4E3"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sidRPr="00AE0F93">
              <w:rPr>
                <w:color w:val="000000" w:themeColor="text1"/>
              </w:rPr>
              <w:t>E</w:t>
            </w:r>
          </w:p>
        </w:tc>
        <w:tc>
          <w:tcPr>
            <w:tcW w:w="2160" w:type="dxa"/>
          </w:tcPr>
          <w:p w14:paraId="0E7F9E37" w14:textId="77777777" w:rsidR="001E76BA" w:rsidRPr="00AE0F93" w:rsidRDefault="001E76BA" w:rsidP="0043443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&lt;60</w:t>
            </w:r>
          </w:p>
        </w:tc>
      </w:tr>
    </w:tbl>
    <w:p w14:paraId="333DDF91" w14:textId="0A07E04F" w:rsidR="002842F3" w:rsidRDefault="002842F3" w:rsidP="000D33D6"/>
    <w:p w14:paraId="73A23B52" w14:textId="10BDECB4" w:rsidR="002842F3" w:rsidRPr="007732E9" w:rsidRDefault="002842F3" w:rsidP="002842F3">
      <w:pPr>
        <w:spacing w:after="120"/>
        <w:rPr>
          <w:rStyle w:val="Strong"/>
          <w:sz w:val="28"/>
          <w:szCs w:val="28"/>
        </w:rPr>
      </w:pPr>
      <w:r w:rsidRPr="006928AD">
        <w:rPr>
          <w:rStyle w:val="Strong"/>
          <w:sz w:val="28"/>
          <w:szCs w:val="28"/>
        </w:rPr>
        <w:t>Return of Graded Work</w:t>
      </w:r>
    </w:p>
    <w:p w14:paraId="454AE682" w14:textId="1FCB4260" w:rsidR="002842F3" w:rsidRDefault="003A7158" w:rsidP="002842F3">
      <w:r>
        <w:t xml:space="preserve">Grades will typically be posted within 1 week after the assignment’s due date. Please allow additional time for return of </w:t>
      </w:r>
      <w:r w:rsidR="003726AE">
        <w:t>project</w:t>
      </w:r>
      <w:r>
        <w:t xml:space="preserve"> grades – providing you with </w:t>
      </w:r>
      <w:r w:rsidR="00C348D7">
        <w:t xml:space="preserve">detailed and </w:t>
      </w:r>
      <w:r>
        <w:t>meaningful feedback is important to me.</w:t>
      </w:r>
    </w:p>
    <w:p w14:paraId="6B5E4DB7" w14:textId="77777777" w:rsidR="002842F3" w:rsidRDefault="002842F3" w:rsidP="000D33D6"/>
    <w:p w14:paraId="045D9AF6" w14:textId="77777777" w:rsidR="002842F3" w:rsidRDefault="002842F3" w:rsidP="000D33D6"/>
    <w:p w14:paraId="160E7775" w14:textId="6BFA5FA2" w:rsidR="002842F3" w:rsidRPr="002842F3" w:rsidRDefault="002842F3" w:rsidP="001B6A34">
      <w:pPr>
        <w:pStyle w:val="Heading1"/>
      </w:pPr>
      <w:bookmarkStart w:id="5" w:name="_Toc26514511"/>
      <w:r w:rsidRPr="002842F3">
        <w:t>Section 6: Student Resources</w:t>
      </w:r>
      <w:r w:rsidR="006D4B64">
        <w:t xml:space="preserve"> &amp; </w:t>
      </w:r>
      <w:r w:rsidR="00B46A74">
        <w:t>Support</w:t>
      </w:r>
      <w:bookmarkEnd w:id="5"/>
    </w:p>
    <w:p w14:paraId="1F133117" w14:textId="77777777" w:rsidR="00DD6A17" w:rsidRPr="00DD7F0B" w:rsidRDefault="001D6AFC" w:rsidP="00DD6A17">
      <w:pPr>
        <w:spacing w:after="120"/>
        <w:rPr>
          <w:rStyle w:val="Strong"/>
          <w:sz w:val="28"/>
          <w:szCs w:val="28"/>
        </w:rPr>
      </w:pPr>
      <w:r>
        <w:rPr>
          <w:rStyle w:val="Strong"/>
          <w:sz w:val="28"/>
          <w:szCs w:val="28"/>
        </w:rPr>
        <w:br/>
      </w:r>
      <w:r w:rsidR="00DD6A17">
        <w:rPr>
          <w:rStyle w:val="Strong"/>
          <w:sz w:val="28"/>
          <w:szCs w:val="28"/>
        </w:rPr>
        <w:t>Brightspace Support Portal</w:t>
      </w:r>
    </w:p>
    <w:p w14:paraId="3E4EEF16" w14:textId="1778AF13" w:rsidR="00DD6A17" w:rsidRDefault="00DD6A17" w:rsidP="00DD6A17">
      <w:pPr>
        <w:rPr>
          <w:i/>
        </w:rPr>
      </w:pPr>
      <w:r>
        <w:t xml:space="preserve">If you are experiencing technical issues inside Brightspace, please visit the </w:t>
      </w:r>
      <w:r w:rsidR="006D4B64">
        <w:t xml:space="preserve">24/7 </w:t>
      </w:r>
      <w:r>
        <w:t xml:space="preserve">Brightspace Help Portal by going to the </w:t>
      </w:r>
      <w:r w:rsidR="00741597" w:rsidRPr="00741597">
        <w:rPr>
          <w:i/>
        </w:rPr>
        <w:t xml:space="preserve">Need Help </w:t>
      </w:r>
      <w:r w:rsidR="00C660CB">
        <w:rPr>
          <w:i/>
        </w:rPr>
        <w:t>with</w:t>
      </w:r>
      <w:r w:rsidR="00741597" w:rsidRPr="00741597">
        <w:rPr>
          <w:i/>
        </w:rPr>
        <w:t xml:space="preserve"> Brightspace?</w:t>
      </w:r>
      <w:r w:rsidR="00741597">
        <w:t xml:space="preserve"> found in the right-hand column of the Brightspace home page. If you would like more information about using Brightspace tools, visit the </w:t>
      </w:r>
      <w:r w:rsidR="00741597" w:rsidRPr="00741597">
        <w:rPr>
          <w:i/>
        </w:rPr>
        <w:t>Learn to Use Brightspace</w:t>
      </w:r>
      <w:r w:rsidR="00741597">
        <w:t xml:space="preserve"> link on the main navigational menu of the Brightspace home page.</w:t>
      </w:r>
    </w:p>
    <w:p w14:paraId="7536ED84" w14:textId="77777777" w:rsidR="00DD6A17" w:rsidRDefault="00DD6A17" w:rsidP="00DD6A17">
      <w:pPr>
        <w:rPr>
          <w:i/>
        </w:rPr>
      </w:pPr>
    </w:p>
    <w:p w14:paraId="5742C894" w14:textId="77777777" w:rsidR="00DD6A17" w:rsidRPr="0016048E" w:rsidRDefault="00DD6A17" w:rsidP="00DD6A17">
      <w:pPr>
        <w:rPr>
          <w:b/>
        </w:rPr>
      </w:pPr>
      <w:r w:rsidRPr="0016048E">
        <w:rPr>
          <w:b/>
        </w:rPr>
        <w:t>The Brightspace Support Portal offers 24/7/365 access to:</w:t>
      </w:r>
    </w:p>
    <w:p w14:paraId="3815B7B3" w14:textId="77777777" w:rsidR="00DD6A17" w:rsidRDefault="00DD6A17" w:rsidP="00DD6A17">
      <w:pPr>
        <w:pStyle w:val="ListParagraph"/>
        <w:numPr>
          <w:ilvl w:val="0"/>
          <w:numId w:val="18"/>
        </w:numPr>
      </w:pPr>
      <w:r>
        <w:t>Live chat</w:t>
      </w:r>
    </w:p>
    <w:p w14:paraId="34351104" w14:textId="77777777" w:rsidR="00DD6A17" w:rsidRDefault="00DD6A17" w:rsidP="00DD6A17">
      <w:pPr>
        <w:pStyle w:val="ListParagraph"/>
        <w:numPr>
          <w:ilvl w:val="0"/>
          <w:numId w:val="18"/>
        </w:numPr>
      </w:pPr>
      <w:r>
        <w:t>Phone support (1-877-325-7778)</w:t>
      </w:r>
    </w:p>
    <w:p w14:paraId="72DA88C3" w14:textId="77777777" w:rsidR="00DD6A17" w:rsidRDefault="00DD6A17" w:rsidP="00DD6A17">
      <w:pPr>
        <w:pStyle w:val="ListParagraph"/>
        <w:numPr>
          <w:ilvl w:val="0"/>
          <w:numId w:val="18"/>
        </w:numPr>
      </w:pPr>
      <w:r>
        <w:t>Email ticketing system</w:t>
      </w:r>
    </w:p>
    <w:p w14:paraId="44BD9787" w14:textId="77777777" w:rsidR="00DD6A17" w:rsidRDefault="00DD6A17" w:rsidP="00DD6A17">
      <w:pPr>
        <w:pStyle w:val="ListParagraph"/>
        <w:numPr>
          <w:ilvl w:val="0"/>
          <w:numId w:val="18"/>
        </w:numPr>
      </w:pPr>
      <w:r>
        <w:t>Searchable database of solutions to common issues</w:t>
      </w:r>
    </w:p>
    <w:p w14:paraId="386AE518" w14:textId="77777777" w:rsidR="00DD6A17" w:rsidRDefault="00DD6A17" w:rsidP="00DD6A17">
      <w:pPr>
        <w:rPr>
          <w:b/>
          <w:i/>
        </w:rPr>
      </w:pPr>
      <w:r>
        <w:rPr>
          <w:b/>
        </w:rPr>
        <w:t xml:space="preserve"> </w:t>
      </w:r>
    </w:p>
    <w:p w14:paraId="77E39565" w14:textId="7D8E30E8" w:rsidR="00DD6A17" w:rsidRDefault="00DD6A17" w:rsidP="00DD6A17">
      <w:r w:rsidRPr="00CC17A9">
        <w:rPr>
          <w:b/>
          <w:i/>
        </w:rPr>
        <w:t>Note</w:t>
      </w:r>
      <w:r w:rsidRPr="00AB1DF8">
        <w:rPr>
          <w:b/>
          <w:i/>
        </w:rPr>
        <w:t>: The</w:t>
      </w:r>
      <w:r w:rsidRPr="00CC17A9">
        <w:rPr>
          <w:b/>
          <w:i/>
        </w:rPr>
        <w:t xml:space="preserve"> </w:t>
      </w:r>
      <w:r>
        <w:rPr>
          <w:b/>
          <w:i/>
        </w:rPr>
        <w:t xml:space="preserve">Brightspace Support Portal and the IT Help Desk cannot grant you access to </w:t>
      </w:r>
      <w:r w:rsidRPr="00CC17A9">
        <w:rPr>
          <w:b/>
          <w:i/>
        </w:rPr>
        <w:t>course materials or assis</w:t>
      </w:r>
      <w:r>
        <w:rPr>
          <w:b/>
          <w:i/>
        </w:rPr>
        <w:t>t you with accessing/retaking quizzes</w:t>
      </w:r>
      <w:r w:rsidRPr="00CC17A9">
        <w:rPr>
          <w:b/>
          <w:i/>
        </w:rPr>
        <w:t xml:space="preserve"> or viewing grades without my authorization</w:t>
      </w:r>
      <w:r>
        <w:rPr>
          <w:i/>
        </w:rPr>
        <w:t>.</w:t>
      </w:r>
      <w:r>
        <w:t xml:space="preserve"> </w:t>
      </w:r>
      <w:r w:rsidRPr="00521ADE">
        <w:t xml:space="preserve">If you have trouble accessing materials or </w:t>
      </w:r>
      <w:r>
        <w:t xml:space="preserve">experience an issue with </w:t>
      </w:r>
      <w:r w:rsidRPr="00521ADE">
        <w:t xml:space="preserve">tests in the course, please post to the General Questions discussion </w:t>
      </w:r>
      <w:r w:rsidR="00741597">
        <w:t>in the course</w:t>
      </w:r>
      <w:r w:rsidRPr="00521ADE">
        <w:t xml:space="preserve"> first.</w:t>
      </w:r>
    </w:p>
    <w:p w14:paraId="70E72F10" w14:textId="77777777" w:rsidR="00DD6A17" w:rsidRDefault="00DD6A17" w:rsidP="00DD6A17"/>
    <w:p w14:paraId="70055DE3" w14:textId="4A382135" w:rsidR="00DD6A17" w:rsidRDefault="00DD6A17" w:rsidP="00DD6A17">
      <w:r w:rsidRPr="00521ADE">
        <w:t>For other techni</w:t>
      </w:r>
      <w:r>
        <w:t>cal issues or questions</w:t>
      </w:r>
      <w:r w:rsidR="00737055">
        <w:t>, such as logging into the portal</w:t>
      </w:r>
      <w:r>
        <w:t xml:space="preserve">, </w:t>
      </w:r>
      <w:r w:rsidRPr="00521ADE">
        <w:t>contact the</w:t>
      </w:r>
      <w:r>
        <w:t xml:space="preserve"> IT</w:t>
      </w:r>
      <w:r w:rsidRPr="00521ADE">
        <w:t xml:space="preserve"> Help Desk using the contact information listed </w:t>
      </w:r>
      <w:r>
        <w:t>below</w:t>
      </w:r>
      <w:r w:rsidRPr="00521ADE">
        <w:t>.</w:t>
      </w:r>
    </w:p>
    <w:p w14:paraId="6D54C77D" w14:textId="096C6960" w:rsidR="00FC0B63" w:rsidRDefault="00FC0B63" w:rsidP="00DD6A17">
      <w:pPr>
        <w:spacing w:after="120"/>
      </w:pPr>
    </w:p>
    <w:p w14:paraId="2402D474" w14:textId="6247E039" w:rsidR="004C26BE" w:rsidRDefault="004C26BE" w:rsidP="00FC0B63">
      <w:pPr>
        <w:spacing w:after="120"/>
        <w:rPr>
          <w:rStyle w:val="Strong"/>
          <w:sz w:val="28"/>
          <w:szCs w:val="28"/>
        </w:rPr>
      </w:pPr>
      <w:r>
        <w:rPr>
          <w:b/>
          <w:bCs/>
          <w:noProof/>
          <w:sz w:val="28"/>
          <w:szCs w:val="28"/>
        </w:rPr>
        <mc:AlternateContent>
          <mc:Choice Requires="wps">
            <w:drawing>
              <wp:inline distT="0" distB="0" distL="0" distR="0" wp14:anchorId="1045C84F" wp14:editId="6D7D4A8B">
                <wp:extent cx="6400800" cy="0"/>
                <wp:effectExtent l="0" t="0" r="25400" b="25400"/>
                <wp:docPr id="2" name="Straight Connector 2"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51213797" id="Straight Connector 2"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eQtAec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74A501E9" w14:textId="0FC6EA1C" w:rsidR="00FC0B63" w:rsidRPr="006928AD" w:rsidRDefault="001D6AFC" w:rsidP="00FC0B63">
      <w:pPr>
        <w:spacing w:after="120"/>
        <w:rPr>
          <w:rStyle w:val="Strong"/>
          <w:sz w:val="28"/>
          <w:szCs w:val="28"/>
        </w:rPr>
      </w:pPr>
      <w:r>
        <w:rPr>
          <w:rStyle w:val="Strong"/>
          <w:sz w:val="28"/>
          <w:szCs w:val="28"/>
        </w:rPr>
        <w:br/>
      </w:r>
      <w:r w:rsidR="00FC0B63" w:rsidRPr="006928AD">
        <w:rPr>
          <w:rStyle w:val="Strong"/>
          <w:sz w:val="28"/>
          <w:szCs w:val="28"/>
        </w:rPr>
        <w:t>IT Help Desk</w:t>
      </w:r>
    </w:p>
    <w:p w14:paraId="4F19B0CC" w14:textId="44F2AEF8" w:rsidR="00CC1076" w:rsidRPr="006928AD" w:rsidRDefault="00CC1076" w:rsidP="00FC0B63">
      <w:r w:rsidRPr="006928AD">
        <w:t xml:space="preserve">Submit an IT Help Desk ticket through the “My Help Desk” button in your </w:t>
      </w:r>
      <w:hyperlink r:id="rId17" w:history="1">
        <w:r w:rsidRPr="006928AD">
          <w:rPr>
            <w:rStyle w:val="Hyperlink"/>
          </w:rPr>
          <w:t>student portal</w:t>
        </w:r>
      </w:hyperlink>
      <w:r w:rsidRPr="006928AD">
        <w:rPr>
          <w:rStyle w:val="Hyperlink"/>
        </w:rPr>
        <w:t>.</w:t>
      </w:r>
    </w:p>
    <w:p w14:paraId="7BB8B36D" w14:textId="77777777" w:rsidR="004C26BE" w:rsidRPr="006928AD" w:rsidRDefault="000C48CA" w:rsidP="00FC0B63">
      <w:r w:rsidRPr="006928AD">
        <w:t>ADCL 63</w:t>
      </w:r>
    </w:p>
    <w:p w14:paraId="7276833C" w14:textId="77777777" w:rsidR="004C26BE" w:rsidRPr="006928AD" w:rsidRDefault="004C26BE" w:rsidP="00FC0B63">
      <w:r w:rsidRPr="006928AD">
        <w:t>231-348-6617</w:t>
      </w:r>
    </w:p>
    <w:p w14:paraId="17C937CD" w14:textId="2FC68612" w:rsidR="00CC1076" w:rsidRPr="006928AD" w:rsidRDefault="003149A5" w:rsidP="00FC0B63">
      <w:hyperlink r:id="rId18" w:history="1">
        <w:r w:rsidR="00F12543" w:rsidRPr="006928AD">
          <w:rPr>
            <w:rStyle w:val="Hyperlink"/>
          </w:rPr>
          <w:t>helpdesk@ncmich.edu</w:t>
        </w:r>
      </w:hyperlink>
    </w:p>
    <w:p w14:paraId="1D6E6933" w14:textId="77777777" w:rsidR="00CC1076" w:rsidRPr="006928AD" w:rsidRDefault="00CC1076" w:rsidP="00FC0B63"/>
    <w:p w14:paraId="696BDB18" w14:textId="5865FB0B" w:rsidR="004C26BE" w:rsidRPr="006928AD" w:rsidRDefault="00325C0E" w:rsidP="00FC0B63">
      <w:pPr>
        <w:rPr>
          <w:b/>
        </w:rPr>
      </w:pPr>
      <w:r>
        <w:rPr>
          <w:b/>
        </w:rPr>
        <w:t xml:space="preserve">Regular Business </w:t>
      </w:r>
      <w:r w:rsidR="004C26BE" w:rsidRPr="006928AD">
        <w:rPr>
          <w:b/>
        </w:rPr>
        <w:t>Hours</w:t>
      </w:r>
    </w:p>
    <w:p w14:paraId="7CEAC674" w14:textId="0F377B8F" w:rsidR="00F12543" w:rsidRPr="006928AD" w:rsidRDefault="00F12543" w:rsidP="00FC0B63">
      <w:r w:rsidRPr="006928AD">
        <w:t xml:space="preserve">Monday – </w:t>
      </w:r>
      <w:r w:rsidR="004C26BE" w:rsidRPr="006928AD">
        <w:t>Thursday</w:t>
      </w:r>
      <w:r w:rsidRPr="006928AD">
        <w:t xml:space="preserve"> 8:30 am – 7 pm</w:t>
      </w:r>
      <w:r w:rsidR="001B0D20" w:rsidRPr="006928AD">
        <w:t xml:space="preserve"> EST</w:t>
      </w:r>
    </w:p>
    <w:p w14:paraId="3C2A85DC" w14:textId="5569AA53" w:rsidR="00F12543" w:rsidRPr="006928AD" w:rsidRDefault="00F12543" w:rsidP="00FC0B63">
      <w:r w:rsidRPr="006928AD">
        <w:t xml:space="preserve">Friday – 8:30 am to </w:t>
      </w:r>
      <w:r w:rsidR="00C660CB">
        <w:t>5</w:t>
      </w:r>
      <w:r w:rsidRPr="006928AD">
        <w:t xml:space="preserve"> pm</w:t>
      </w:r>
      <w:r w:rsidR="001B0D20" w:rsidRPr="006928AD">
        <w:t xml:space="preserve"> EST</w:t>
      </w:r>
    </w:p>
    <w:p w14:paraId="7A436076" w14:textId="71CCD16E" w:rsidR="00E60D34" w:rsidRDefault="00E60D34" w:rsidP="00FC0B63">
      <w:pPr>
        <w:rPr>
          <w:i/>
        </w:rPr>
      </w:pPr>
      <w:r w:rsidRPr="006928AD">
        <w:rPr>
          <w:i/>
        </w:rPr>
        <w:t>*</w:t>
      </w:r>
      <w:r w:rsidR="00325C0E">
        <w:rPr>
          <w:i/>
        </w:rPr>
        <w:t>H</w:t>
      </w:r>
      <w:r w:rsidRPr="006928AD">
        <w:rPr>
          <w:i/>
        </w:rPr>
        <w:t>ours</w:t>
      </w:r>
      <w:r w:rsidR="009A5856" w:rsidRPr="006928AD">
        <w:rPr>
          <w:i/>
        </w:rPr>
        <w:t xml:space="preserve"> may</w:t>
      </w:r>
      <w:r w:rsidRPr="006928AD">
        <w:rPr>
          <w:i/>
        </w:rPr>
        <w:t xml:space="preserve"> </w:t>
      </w:r>
      <w:r w:rsidR="00682937" w:rsidRPr="006928AD">
        <w:rPr>
          <w:i/>
        </w:rPr>
        <w:t>vary</w:t>
      </w:r>
      <w:r w:rsidRPr="006928AD">
        <w:rPr>
          <w:i/>
        </w:rPr>
        <w:t xml:space="preserve"> – check the </w:t>
      </w:r>
      <w:hyperlink r:id="rId19" w:history="1">
        <w:r w:rsidRPr="006928AD">
          <w:rPr>
            <w:rStyle w:val="Hyperlink"/>
            <w:i/>
          </w:rPr>
          <w:t>North Central website</w:t>
        </w:r>
      </w:hyperlink>
      <w:r w:rsidRPr="006928AD">
        <w:rPr>
          <w:i/>
        </w:rPr>
        <w:t xml:space="preserve"> for up-to-date information.</w:t>
      </w:r>
    </w:p>
    <w:p w14:paraId="155A73C2" w14:textId="4A17998A" w:rsidR="00325C0E" w:rsidRDefault="00325C0E" w:rsidP="00FC0B63">
      <w:pPr>
        <w:rPr>
          <w:i/>
        </w:rPr>
      </w:pPr>
    </w:p>
    <w:p w14:paraId="066A2897" w14:textId="5E5AE9EC" w:rsidR="00325C0E" w:rsidRPr="00325C0E" w:rsidRDefault="00325C0E" w:rsidP="00FC0B63">
      <w:pPr>
        <w:rPr>
          <w:b/>
          <w:bCs/>
          <w:iCs/>
        </w:rPr>
      </w:pPr>
      <w:r w:rsidRPr="00325C0E">
        <w:rPr>
          <w:b/>
          <w:bCs/>
          <w:iCs/>
        </w:rPr>
        <w:t>Evenings, Weekends, Holidays</w:t>
      </w:r>
    </w:p>
    <w:p w14:paraId="4C31CCCD" w14:textId="5A54AA73" w:rsidR="00FC0B63" w:rsidRPr="00325C0E" w:rsidRDefault="005E5495" w:rsidP="00FC0B63">
      <w:pPr>
        <w:rPr>
          <w:iCs/>
        </w:rPr>
      </w:pPr>
      <w:r>
        <w:rPr>
          <w:iCs/>
        </w:rPr>
        <w:t>24/7 a</w:t>
      </w:r>
      <w:r w:rsidR="00325C0E">
        <w:rPr>
          <w:iCs/>
        </w:rPr>
        <w:t>fter-hours support: 231-622-7239</w:t>
      </w:r>
    </w:p>
    <w:p w14:paraId="453DC0CD" w14:textId="6D1A445F" w:rsidR="004C26BE" w:rsidRPr="006928AD" w:rsidRDefault="004C26BE" w:rsidP="00B46A74">
      <w:pPr>
        <w:spacing w:after="120"/>
        <w:rPr>
          <w:rStyle w:val="Strong"/>
          <w:sz w:val="28"/>
          <w:szCs w:val="28"/>
        </w:rPr>
      </w:pPr>
      <w:r w:rsidRPr="006928AD">
        <w:rPr>
          <w:b/>
          <w:bCs/>
          <w:noProof/>
          <w:sz w:val="28"/>
          <w:szCs w:val="28"/>
        </w:rPr>
        <mc:AlternateContent>
          <mc:Choice Requires="wps">
            <w:drawing>
              <wp:inline distT="0" distB="0" distL="0" distR="0" wp14:anchorId="79B608D0" wp14:editId="0418900C">
                <wp:extent cx="6400800" cy="0"/>
                <wp:effectExtent l="0" t="0" r="25400" b="25400"/>
                <wp:docPr id="3" name="Straight Connector 3"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2EEF6211" id="Straight Connector 3"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Mm77Wc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18C1163E" w14:textId="77777777" w:rsidR="00B46A74" w:rsidRPr="006928AD" w:rsidRDefault="00B46A74" w:rsidP="00B46A74">
      <w:pPr>
        <w:spacing w:after="120"/>
        <w:rPr>
          <w:rStyle w:val="Strong"/>
          <w:sz w:val="28"/>
          <w:szCs w:val="28"/>
        </w:rPr>
      </w:pPr>
      <w:r w:rsidRPr="006928AD">
        <w:rPr>
          <w:rStyle w:val="Strong"/>
          <w:sz w:val="28"/>
          <w:szCs w:val="28"/>
        </w:rPr>
        <w:t>Library</w:t>
      </w:r>
    </w:p>
    <w:p w14:paraId="16D147A4" w14:textId="3FFFCF7E" w:rsidR="009E4F1A" w:rsidRPr="006928AD" w:rsidRDefault="00296732" w:rsidP="00B46A74">
      <w:r>
        <w:t>The Library is the hub for all of your research, printing, and technology needs. You have access to more than a million print and online resources, such as books, newspaper and journal articles, videos, and government documents. Laptop computers and study rooms are also available to check out. Library staff are happy to help you locate information and assist with creating citations for class assignments.</w:t>
      </w:r>
    </w:p>
    <w:p w14:paraId="75B61FFD" w14:textId="77777777" w:rsidR="009E4F1A" w:rsidRPr="006928AD" w:rsidRDefault="009E4F1A" w:rsidP="00B46A74"/>
    <w:p w14:paraId="427F0A50" w14:textId="7FA62B53" w:rsidR="00B46A74" w:rsidRPr="006928AD" w:rsidRDefault="004C26BE" w:rsidP="00B46A74">
      <w:r w:rsidRPr="006928AD">
        <w:t>231-</w:t>
      </w:r>
      <w:r w:rsidR="0013018A" w:rsidRPr="006928AD">
        <w:t>439-6345</w:t>
      </w:r>
    </w:p>
    <w:p w14:paraId="1D932392" w14:textId="2F66D39F" w:rsidR="004C26BE" w:rsidRPr="006928AD" w:rsidRDefault="004C26BE" w:rsidP="00B46A74">
      <w:r w:rsidRPr="006928AD">
        <w:t xml:space="preserve">Visit the </w:t>
      </w:r>
      <w:hyperlink r:id="rId20" w:history="1">
        <w:r w:rsidRPr="006928AD">
          <w:rPr>
            <w:rStyle w:val="Hyperlink"/>
          </w:rPr>
          <w:t>North Central Library</w:t>
        </w:r>
      </w:hyperlink>
      <w:r w:rsidRPr="006928AD">
        <w:t xml:space="preserve"> online</w:t>
      </w:r>
    </w:p>
    <w:p w14:paraId="6F4E9EC0" w14:textId="77777777" w:rsidR="0025676A" w:rsidRPr="006928AD" w:rsidRDefault="003149A5" w:rsidP="0025676A">
      <w:hyperlink r:id="rId21" w:history="1">
        <w:r w:rsidR="0025676A" w:rsidRPr="006928AD">
          <w:rPr>
            <w:rStyle w:val="Hyperlink"/>
          </w:rPr>
          <w:t>library@ncmich.edu</w:t>
        </w:r>
      </w:hyperlink>
    </w:p>
    <w:p w14:paraId="6C1F06EC" w14:textId="77777777" w:rsidR="004C26BE" w:rsidRPr="006928AD" w:rsidRDefault="004C26BE" w:rsidP="00B46A74"/>
    <w:p w14:paraId="26D69B2A" w14:textId="77777777" w:rsidR="004C26BE" w:rsidRPr="006928AD" w:rsidRDefault="004C26BE" w:rsidP="004C26BE">
      <w:pPr>
        <w:rPr>
          <w:b/>
        </w:rPr>
      </w:pPr>
      <w:r w:rsidRPr="006928AD">
        <w:rPr>
          <w:b/>
        </w:rPr>
        <w:t>Hours</w:t>
      </w:r>
    </w:p>
    <w:p w14:paraId="120B615E" w14:textId="60CCC7F5" w:rsidR="004C26BE" w:rsidRPr="006928AD" w:rsidRDefault="004C26BE" w:rsidP="004C26BE">
      <w:r w:rsidRPr="006928AD">
        <w:t xml:space="preserve">Monday – Thursday 8 am – </w:t>
      </w:r>
      <w:r w:rsidR="008540FD" w:rsidRPr="006928AD">
        <w:t>7</w:t>
      </w:r>
      <w:r w:rsidRPr="006928AD">
        <w:t xml:space="preserve"> pm</w:t>
      </w:r>
      <w:r w:rsidR="001B0D20" w:rsidRPr="006928AD">
        <w:t xml:space="preserve"> EST</w:t>
      </w:r>
    </w:p>
    <w:p w14:paraId="7D809523" w14:textId="07E60FD2" w:rsidR="004C26BE" w:rsidRPr="006928AD" w:rsidRDefault="004C26BE" w:rsidP="00B46A74">
      <w:r w:rsidRPr="006928AD">
        <w:t>Friday – 8 am to 5 pm</w:t>
      </w:r>
      <w:r w:rsidR="001B0D20" w:rsidRPr="006928AD">
        <w:t xml:space="preserve"> EST</w:t>
      </w:r>
    </w:p>
    <w:p w14:paraId="2C5640EF" w14:textId="3AD881BB" w:rsidR="004C26BE" w:rsidRPr="008E6C6B" w:rsidRDefault="00E60D34" w:rsidP="00B46A74">
      <w:pPr>
        <w:rPr>
          <w:i/>
        </w:rPr>
      </w:pPr>
      <w:r w:rsidRPr="006928AD">
        <w:rPr>
          <w:i/>
        </w:rPr>
        <w:t>*</w:t>
      </w:r>
      <w:r w:rsidR="00325C0E">
        <w:rPr>
          <w:i/>
        </w:rPr>
        <w:t>H</w:t>
      </w:r>
      <w:r w:rsidRPr="006928AD">
        <w:rPr>
          <w:i/>
        </w:rPr>
        <w:t xml:space="preserve">ours may </w:t>
      </w:r>
      <w:r w:rsidR="009A5856" w:rsidRPr="006928AD">
        <w:rPr>
          <w:i/>
        </w:rPr>
        <w:t>vary</w:t>
      </w:r>
      <w:r w:rsidRPr="006928AD">
        <w:rPr>
          <w:i/>
        </w:rPr>
        <w:t xml:space="preserve"> – check the </w:t>
      </w:r>
      <w:hyperlink r:id="rId22" w:history="1">
        <w:r w:rsidRPr="006928AD">
          <w:rPr>
            <w:rStyle w:val="Hyperlink"/>
            <w:i/>
          </w:rPr>
          <w:t>North Central website</w:t>
        </w:r>
      </w:hyperlink>
      <w:r w:rsidRPr="006928AD">
        <w:rPr>
          <w:i/>
        </w:rPr>
        <w:t xml:space="preserve"> for up-to-date information.</w:t>
      </w:r>
    </w:p>
    <w:p w14:paraId="1EB17E3F" w14:textId="3A7D1173" w:rsidR="00FC0B63" w:rsidRPr="006928AD" w:rsidRDefault="004C26BE" w:rsidP="00FC0B63">
      <w:r w:rsidRPr="006928AD">
        <w:rPr>
          <w:b/>
          <w:bCs/>
          <w:noProof/>
          <w:sz w:val="28"/>
          <w:szCs w:val="28"/>
        </w:rPr>
        <mc:AlternateContent>
          <mc:Choice Requires="wps">
            <w:drawing>
              <wp:inline distT="0" distB="0" distL="0" distR="0" wp14:anchorId="434D507B" wp14:editId="16AA85D5">
                <wp:extent cx="6400800" cy="0"/>
                <wp:effectExtent l="0" t="0" r="25400" b="25400"/>
                <wp:docPr id="4" name="Straight Connector 4"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65AC9F66" id="Straight Connector 4"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w1Tbus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64D955AC" w14:textId="1A54624F" w:rsidR="00FC0B63" w:rsidRPr="006928AD" w:rsidRDefault="00D26A17" w:rsidP="00FC0B63">
      <w:pPr>
        <w:spacing w:after="120"/>
        <w:rPr>
          <w:rStyle w:val="Strong"/>
          <w:sz w:val="28"/>
          <w:szCs w:val="28"/>
        </w:rPr>
      </w:pPr>
      <w:r w:rsidRPr="006928AD">
        <w:rPr>
          <w:rStyle w:val="Strong"/>
          <w:sz w:val="28"/>
          <w:szCs w:val="28"/>
        </w:rPr>
        <w:br/>
      </w:r>
      <w:r w:rsidR="00FC0B63" w:rsidRPr="006928AD">
        <w:rPr>
          <w:rStyle w:val="Strong"/>
          <w:sz w:val="28"/>
          <w:szCs w:val="28"/>
        </w:rPr>
        <w:t>Writing Center</w:t>
      </w:r>
    </w:p>
    <w:p w14:paraId="1F385E9D" w14:textId="718E582F" w:rsidR="00E60D34" w:rsidRPr="006928AD" w:rsidRDefault="00E60D34" w:rsidP="00E60D34">
      <w:r w:rsidRPr="006928AD">
        <w:t xml:space="preserve">The </w:t>
      </w:r>
      <w:hyperlink r:id="rId23" w:history="1">
        <w:r w:rsidRPr="006928AD">
          <w:rPr>
            <w:rStyle w:val="Hyperlink"/>
          </w:rPr>
          <w:t>North Central Writing Center</w:t>
        </w:r>
      </w:hyperlink>
      <w:r w:rsidRPr="006928AD">
        <w:t xml:space="preserve"> offers FREE writing help for all students. Services include developing writing ideas, guiding research, assistance with organization, coaching in grammar and punctuation, learning APA and MLA formatting, and </w:t>
      </w:r>
      <w:r w:rsidR="00E048E7">
        <w:t>more. Make an appointment on the Writing Center website or just walk in! Can’t make it to campus? That’s okay… Remote appointments are available through phone or video chat.</w:t>
      </w:r>
    </w:p>
    <w:p w14:paraId="0F6A46F1" w14:textId="77777777" w:rsidR="00E03C8A" w:rsidRPr="006928AD" w:rsidRDefault="00E03C8A" w:rsidP="00E60D34"/>
    <w:p w14:paraId="7B3052BB" w14:textId="20CDFDB1" w:rsidR="00E03C8A" w:rsidRPr="006928AD" w:rsidRDefault="00E03C8A" w:rsidP="00E60D34">
      <w:r w:rsidRPr="006928AD">
        <w:t>231-439-6345</w:t>
      </w:r>
    </w:p>
    <w:p w14:paraId="07E2BF35" w14:textId="0175E0A9" w:rsidR="00E03C8A" w:rsidRPr="006928AD" w:rsidRDefault="007B564B" w:rsidP="00E60D34">
      <w:r>
        <w:t>Located in the Library</w:t>
      </w:r>
    </w:p>
    <w:p w14:paraId="5C0A2B69" w14:textId="3F9D3F32" w:rsidR="00235F06" w:rsidRPr="00235F06" w:rsidRDefault="003149A5" w:rsidP="00E60D34">
      <w:pPr>
        <w:rPr>
          <w:color w:val="0563C1" w:themeColor="hyperlink"/>
          <w:u w:val="single"/>
        </w:rPr>
      </w:pPr>
      <w:hyperlink r:id="rId24" w:history="1">
        <w:r w:rsidR="00E03C8A" w:rsidRPr="006928AD">
          <w:rPr>
            <w:rStyle w:val="Hyperlink"/>
          </w:rPr>
          <w:t>writingcenter@ncmich.edu</w:t>
        </w:r>
      </w:hyperlink>
    </w:p>
    <w:p w14:paraId="5E44752E" w14:textId="77777777" w:rsidR="00E03C8A" w:rsidRPr="006928AD" w:rsidRDefault="00E03C8A" w:rsidP="00E60D34"/>
    <w:p w14:paraId="72F8B3C9" w14:textId="0E8E4592" w:rsidR="00E60D34" w:rsidRPr="006928AD" w:rsidRDefault="00E60D34" w:rsidP="00E60D34">
      <w:pPr>
        <w:rPr>
          <w:ins w:id="6" w:author="Veronica Ostwald" w:date="2017-11-01T09:59:00Z"/>
          <w:b/>
        </w:rPr>
      </w:pPr>
      <w:r w:rsidRPr="006928AD">
        <w:rPr>
          <w:b/>
        </w:rPr>
        <w:t>Hours</w:t>
      </w:r>
    </w:p>
    <w:p w14:paraId="41D85774" w14:textId="7E13261A" w:rsidR="008540FD" w:rsidRPr="006928AD" w:rsidRDefault="008540FD" w:rsidP="00E60D34">
      <w:r w:rsidRPr="006928AD">
        <w:t>Monday – 10 am – 5 pm EST</w:t>
      </w:r>
    </w:p>
    <w:p w14:paraId="3FA9A749" w14:textId="787F20DC" w:rsidR="008540FD" w:rsidRPr="006928AD" w:rsidRDefault="008540FD" w:rsidP="00E60D34">
      <w:r w:rsidRPr="006928AD">
        <w:lastRenderedPageBreak/>
        <w:t>Tuesday – 10 am – 7 pm EST</w:t>
      </w:r>
    </w:p>
    <w:p w14:paraId="401C846B" w14:textId="53AD5FA0" w:rsidR="008540FD" w:rsidRPr="006928AD" w:rsidRDefault="008540FD" w:rsidP="00E60D34">
      <w:r w:rsidRPr="006928AD">
        <w:t>Wednesday – 10 am – 7 pm EST</w:t>
      </w:r>
    </w:p>
    <w:p w14:paraId="3D3A4DD3" w14:textId="29B99E90" w:rsidR="008540FD" w:rsidRPr="006928AD" w:rsidRDefault="008540FD" w:rsidP="00E60D34">
      <w:r w:rsidRPr="006928AD">
        <w:t>Thursday 10 am – 5 pm EST</w:t>
      </w:r>
    </w:p>
    <w:p w14:paraId="1A4504E4" w14:textId="79DD537B" w:rsidR="00FC0B63" w:rsidRPr="008E6C6B" w:rsidRDefault="00E60D34" w:rsidP="00FC0B63">
      <w:pPr>
        <w:rPr>
          <w:i/>
        </w:rPr>
      </w:pPr>
      <w:r w:rsidRPr="006928AD">
        <w:rPr>
          <w:i/>
        </w:rPr>
        <w:t>*</w:t>
      </w:r>
      <w:r w:rsidR="00325C0E">
        <w:rPr>
          <w:i/>
        </w:rPr>
        <w:t>Hours</w:t>
      </w:r>
      <w:r w:rsidRPr="006928AD">
        <w:rPr>
          <w:i/>
        </w:rPr>
        <w:t xml:space="preserve"> </w:t>
      </w:r>
      <w:r w:rsidR="008540FD" w:rsidRPr="006928AD">
        <w:rPr>
          <w:i/>
        </w:rPr>
        <w:t xml:space="preserve">may </w:t>
      </w:r>
      <w:r w:rsidR="00426A0F" w:rsidRPr="006928AD">
        <w:rPr>
          <w:i/>
        </w:rPr>
        <w:t>vary</w:t>
      </w:r>
      <w:r w:rsidRPr="006928AD">
        <w:rPr>
          <w:i/>
        </w:rPr>
        <w:t xml:space="preserve"> – </w:t>
      </w:r>
      <w:r w:rsidR="00F03238" w:rsidRPr="006928AD">
        <w:rPr>
          <w:i/>
        </w:rPr>
        <w:t>visit</w:t>
      </w:r>
      <w:r w:rsidR="00E03C8A" w:rsidRPr="006928AD">
        <w:rPr>
          <w:i/>
        </w:rPr>
        <w:t xml:space="preserve"> the </w:t>
      </w:r>
      <w:hyperlink r:id="rId25" w:history="1">
        <w:r w:rsidR="00E03C8A" w:rsidRPr="006928AD">
          <w:rPr>
            <w:rStyle w:val="Hyperlink"/>
            <w:i/>
          </w:rPr>
          <w:t>Writing Center website</w:t>
        </w:r>
      </w:hyperlink>
      <w:r w:rsidR="00E03C8A" w:rsidRPr="006928AD">
        <w:rPr>
          <w:i/>
        </w:rPr>
        <w:t xml:space="preserve"> </w:t>
      </w:r>
      <w:r w:rsidR="00F03238" w:rsidRPr="006928AD">
        <w:rPr>
          <w:i/>
        </w:rPr>
        <w:t>to make an appointment online.</w:t>
      </w:r>
    </w:p>
    <w:p w14:paraId="03DCF471" w14:textId="4CC27554" w:rsidR="00FC0B63" w:rsidRPr="006928AD" w:rsidRDefault="004C26BE" w:rsidP="00FC0B63">
      <w:r w:rsidRPr="006928AD">
        <w:rPr>
          <w:b/>
          <w:bCs/>
          <w:noProof/>
          <w:sz w:val="28"/>
          <w:szCs w:val="28"/>
        </w:rPr>
        <mc:AlternateContent>
          <mc:Choice Requires="wps">
            <w:drawing>
              <wp:inline distT="0" distB="0" distL="0" distR="0" wp14:anchorId="2FA47217" wp14:editId="370741D5">
                <wp:extent cx="6400800" cy="0"/>
                <wp:effectExtent l="0" t="0" r="25400" b="25400"/>
                <wp:docPr id="5" name="Straight Connector 5"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73DCF806" id="Straight Connector 5"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iDFgms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7AC6B43F" w14:textId="213A8EED" w:rsidR="000B35D3" w:rsidRPr="006928AD" w:rsidRDefault="00D26A17" w:rsidP="000B35D3">
      <w:pPr>
        <w:spacing w:after="120"/>
        <w:rPr>
          <w:rStyle w:val="Strong"/>
          <w:sz w:val="28"/>
          <w:szCs w:val="28"/>
        </w:rPr>
      </w:pPr>
      <w:r w:rsidRPr="006928AD">
        <w:rPr>
          <w:rStyle w:val="Strong"/>
          <w:sz w:val="28"/>
          <w:szCs w:val="28"/>
        </w:rPr>
        <w:br/>
      </w:r>
      <w:r w:rsidR="000B35D3">
        <w:rPr>
          <w:rStyle w:val="Strong"/>
          <w:sz w:val="28"/>
          <w:szCs w:val="28"/>
        </w:rPr>
        <w:t>Learning Support Services (LSS)</w:t>
      </w:r>
    </w:p>
    <w:p w14:paraId="6E6118C5" w14:textId="2A294B20" w:rsidR="000B35D3" w:rsidRDefault="000B35D3" w:rsidP="00FC0B63">
      <w:pPr>
        <w:spacing w:after="120"/>
        <w:rPr>
          <w:rStyle w:val="Strong"/>
          <w:sz w:val="28"/>
          <w:szCs w:val="28"/>
        </w:rPr>
      </w:pPr>
      <w:r>
        <w:t>LSS provides placement and other testing services, disability services, veterans services, academic mentoring, study support, tutoring, and other free resources to help students succeed.</w:t>
      </w:r>
      <w:r>
        <w:rPr>
          <w:rStyle w:val="Strong"/>
          <w:sz w:val="28"/>
          <w:szCs w:val="28"/>
        </w:rPr>
        <w:br/>
      </w:r>
    </w:p>
    <w:p w14:paraId="38131294" w14:textId="57D3AB57" w:rsidR="00FC0B63" w:rsidRPr="000B35D3" w:rsidRDefault="00B46A74" w:rsidP="000B35D3">
      <w:pPr>
        <w:rPr>
          <w:rStyle w:val="Strong"/>
        </w:rPr>
      </w:pPr>
      <w:r w:rsidRPr="000B35D3">
        <w:rPr>
          <w:rStyle w:val="Strong"/>
        </w:rPr>
        <w:t xml:space="preserve">Personal </w:t>
      </w:r>
      <w:r w:rsidR="00682937" w:rsidRPr="000B35D3">
        <w:rPr>
          <w:rStyle w:val="Strong"/>
        </w:rPr>
        <w:t xml:space="preserve">Online and On-Campus </w:t>
      </w:r>
      <w:r w:rsidR="00FC0B63" w:rsidRPr="000B35D3">
        <w:rPr>
          <w:rStyle w:val="Strong"/>
        </w:rPr>
        <w:t>Tutoring</w:t>
      </w:r>
    </w:p>
    <w:p w14:paraId="4EBC8CA9" w14:textId="28872748" w:rsidR="00FC0B63" w:rsidRPr="006928AD" w:rsidRDefault="000B35D3" w:rsidP="00FC0B63">
      <w:r>
        <w:t>LSS</w:t>
      </w:r>
      <w:r w:rsidR="007B2219" w:rsidRPr="006928AD">
        <w:t xml:space="preserve"> offers </w:t>
      </w:r>
      <w:r>
        <w:t xml:space="preserve">FREE </w:t>
      </w:r>
      <w:r w:rsidR="007B2219" w:rsidRPr="006928AD">
        <w:t xml:space="preserve">online and on-campus tutoring in many subjects. For detailed tutoring information, visit the </w:t>
      </w:r>
      <w:hyperlink r:id="rId26" w:history="1">
        <w:r w:rsidR="007B2219" w:rsidRPr="006928AD">
          <w:rPr>
            <w:rStyle w:val="Hyperlink"/>
          </w:rPr>
          <w:t>tutoring area of the North Central website</w:t>
        </w:r>
      </w:hyperlink>
      <w:r w:rsidR="00C569EC" w:rsidRPr="006928AD">
        <w:t xml:space="preserve"> or </w:t>
      </w:r>
      <w:r w:rsidR="001F7290">
        <w:t xml:space="preserve">visit </w:t>
      </w:r>
      <w:r w:rsidR="00C569EC" w:rsidRPr="006928AD">
        <w:t xml:space="preserve">the </w:t>
      </w:r>
      <w:r w:rsidR="00737055" w:rsidRPr="000B35D3">
        <w:rPr>
          <w:b/>
          <w:bCs/>
          <w:i/>
          <w:iCs/>
        </w:rPr>
        <w:t>Get Help</w:t>
      </w:r>
      <w:r w:rsidR="00C569EC" w:rsidRPr="006928AD">
        <w:t xml:space="preserve"> link </w:t>
      </w:r>
      <w:r w:rsidR="00737055">
        <w:t>in the top navigational menu of any page in Brightspace</w:t>
      </w:r>
      <w:r w:rsidR="001F7290">
        <w:t xml:space="preserve"> to access free online tutoring</w:t>
      </w:r>
      <w:r w:rsidR="00C569EC" w:rsidRPr="006928AD">
        <w:t>.</w:t>
      </w:r>
    </w:p>
    <w:p w14:paraId="09A5BE6E" w14:textId="77777777" w:rsidR="007B2219" w:rsidRPr="006928AD" w:rsidRDefault="007B2219" w:rsidP="00FC0B63"/>
    <w:p w14:paraId="3687342B" w14:textId="6EE88493" w:rsidR="007B2219" w:rsidRPr="006928AD" w:rsidRDefault="007B2219" w:rsidP="00FC0B63">
      <w:r w:rsidRPr="006928AD">
        <w:t>231-348-66</w:t>
      </w:r>
      <w:r w:rsidR="008540FD" w:rsidRPr="006928AD">
        <w:t>82</w:t>
      </w:r>
    </w:p>
    <w:p w14:paraId="37C645F5" w14:textId="7B4BCE3F" w:rsidR="007B2219" w:rsidRPr="006928AD" w:rsidRDefault="007B2219" w:rsidP="00FC0B63">
      <w:r w:rsidRPr="006928AD">
        <w:t>Located in the SCRC</w:t>
      </w:r>
    </w:p>
    <w:p w14:paraId="26DDEBD1" w14:textId="77777777" w:rsidR="007B2219" w:rsidRPr="006928AD" w:rsidRDefault="007B2219" w:rsidP="00FC0B63"/>
    <w:p w14:paraId="28412049" w14:textId="77777777" w:rsidR="00BB57F7" w:rsidRPr="007B2219" w:rsidRDefault="00BB57F7" w:rsidP="00BB57F7">
      <w:pPr>
        <w:rPr>
          <w:b/>
        </w:rPr>
      </w:pPr>
      <w:r w:rsidRPr="007B2219">
        <w:rPr>
          <w:b/>
        </w:rPr>
        <w:t>Hours</w:t>
      </w:r>
    </w:p>
    <w:p w14:paraId="65804977" w14:textId="52041EC4" w:rsidR="00BB57F7" w:rsidRDefault="00BB57F7" w:rsidP="00BB57F7">
      <w:r>
        <w:t xml:space="preserve">Monday – </w:t>
      </w:r>
      <w:r w:rsidR="00A42284">
        <w:t>Friday, 8</w:t>
      </w:r>
      <w:r>
        <w:t>:30 am – 5 pm EST</w:t>
      </w:r>
    </w:p>
    <w:p w14:paraId="26343376" w14:textId="2556468D" w:rsidR="007B2219" w:rsidRPr="008E6C6B" w:rsidRDefault="00BB57F7" w:rsidP="00FC0B63">
      <w:pPr>
        <w:rPr>
          <w:i/>
        </w:rPr>
      </w:pPr>
      <w:r w:rsidRPr="009E4F1A">
        <w:rPr>
          <w:i/>
        </w:rPr>
        <w:t xml:space="preserve">*Hours </w:t>
      </w:r>
      <w:r>
        <w:rPr>
          <w:i/>
        </w:rPr>
        <w:t xml:space="preserve">may change – check the </w:t>
      </w:r>
      <w:hyperlink r:id="rId27" w:history="1">
        <w:r w:rsidRPr="00E60D34">
          <w:rPr>
            <w:rStyle w:val="Hyperlink"/>
            <w:i/>
          </w:rPr>
          <w:t>North Central website</w:t>
        </w:r>
      </w:hyperlink>
      <w:r>
        <w:rPr>
          <w:i/>
        </w:rPr>
        <w:t xml:space="preserve"> for up-to-date information.</w:t>
      </w:r>
    </w:p>
    <w:p w14:paraId="42F8210D" w14:textId="1C957550" w:rsidR="00B46A74" w:rsidRPr="006928AD" w:rsidRDefault="004C26BE" w:rsidP="00FC0B63">
      <w:r w:rsidRPr="006928AD">
        <w:rPr>
          <w:b/>
          <w:bCs/>
          <w:noProof/>
          <w:sz w:val="28"/>
          <w:szCs w:val="28"/>
        </w:rPr>
        <mc:AlternateContent>
          <mc:Choice Requires="wps">
            <w:drawing>
              <wp:inline distT="0" distB="0" distL="0" distR="0" wp14:anchorId="203C7EBA" wp14:editId="16B87845">
                <wp:extent cx="6400800" cy="0"/>
                <wp:effectExtent l="0" t="0" r="25400" b="25400"/>
                <wp:docPr id="6" name="Straight Connector 6"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mv="urn:schemas-microsoft-com:mac:vml" xmlns:mo="http://schemas.microsoft.com/office/mac/office/2008/main">
            <w:pict>
              <v:line w14:anchorId="026E4FCC" id="Straight Connector 6"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" strokecolor="#5b9bd5 [3204]" strokeweight=".5pt">
                <v:stroke joinstyle="miter"/>
                <w10:anchorlock/>
              </v:line>
            </w:pict>
          </mc:Fallback>
        </mc:AlternateContent>
      </w:r>
    </w:p>
    <w:p w14:paraId="3DEAA0BF" w14:textId="77777777" w:rsidR="001B5C17" w:rsidRPr="006928AD" w:rsidRDefault="001B5C17" w:rsidP="00B46A74">
      <w:pPr>
        <w:spacing w:after="120"/>
        <w:rPr>
          <w:rStyle w:val="Strong"/>
          <w:sz w:val="28"/>
          <w:szCs w:val="28"/>
        </w:rPr>
      </w:pPr>
    </w:p>
    <w:p w14:paraId="16F4EFA2" w14:textId="16AFD6E5" w:rsidR="00B46A74" w:rsidRPr="006928AD" w:rsidRDefault="00B46A74" w:rsidP="00B46A74">
      <w:pPr>
        <w:spacing w:after="120"/>
        <w:rPr>
          <w:rStyle w:val="Strong"/>
          <w:sz w:val="28"/>
          <w:szCs w:val="28"/>
        </w:rPr>
      </w:pPr>
      <w:r w:rsidRPr="006928AD">
        <w:rPr>
          <w:rStyle w:val="Strong"/>
          <w:sz w:val="28"/>
          <w:szCs w:val="28"/>
        </w:rPr>
        <w:t>Advising</w:t>
      </w:r>
      <w:r w:rsidR="007B2219" w:rsidRPr="006928AD">
        <w:rPr>
          <w:rStyle w:val="Strong"/>
          <w:sz w:val="28"/>
          <w:szCs w:val="28"/>
        </w:rPr>
        <w:t xml:space="preserve"> &amp; Financial Aid</w:t>
      </w:r>
    </w:p>
    <w:p w14:paraId="53A78097" w14:textId="77777777" w:rsidR="009F20E3" w:rsidRDefault="009F20E3" w:rsidP="009F20E3">
      <w:r w:rsidRPr="006928AD">
        <w:t xml:space="preserve">To schedule an appointment with an advisor or to get assistance with </w:t>
      </w:r>
      <w:r>
        <w:t xml:space="preserve">FAFSA or </w:t>
      </w:r>
      <w:r w:rsidRPr="006928AD">
        <w:t>financial aid</w:t>
      </w:r>
      <w:r>
        <w:t xml:space="preserve"> questions</w:t>
      </w:r>
      <w:r w:rsidRPr="006928AD">
        <w:t xml:space="preserve">, please </w:t>
      </w:r>
      <w:r>
        <w:t xml:space="preserve">click the “Make an Advising Appointment” link in the North Central portal or </w:t>
      </w:r>
      <w:r w:rsidRPr="006928AD">
        <w:t>contact Student Services at</w:t>
      </w:r>
      <w:r>
        <w:t>:</w:t>
      </w:r>
    </w:p>
    <w:p w14:paraId="5BFCFA3E" w14:textId="77777777" w:rsidR="009F20E3" w:rsidRDefault="009F20E3" w:rsidP="009F20E3">
      <w:pPr>
        <w:pStyle w:val="ListParagraph"/>
        <w:numPr>
          <w:ilvl w:val="0"/>
          <w:numId w:val="19"/>
        </w:numPr>
      </w:pPr>
      <w:r w:rsidRPr="006928AD">
        <w:t>231-348-6605 (Petoskey)</w:t>
      </w:r>
    </w:p>
    <w:p w14:paraId="1319111D" w14:textId="77777777" w:rsidR="009F20E3" w:rsidRDefault="009F20E3" w:rsidP="009F20E3">
      <w:pPr>
        <w:pStyle w:val="ListParagraph"/>
        <w:numPr>
          <w:ilvl w:val="0"/>
          <w:numId w:val="19"/>
        </w:numPr>
      </w:pPr>
      <w:r w:rsidRPr="006928AD">
        <w:t>989-705-3775 (Gaylord)</w:t>
      </w:r>
    </w:p>
    <w:p w14:paraId="43B2514A" w14:textId="77777777" w:rsidR="009F20E3" w:rsidRPr="006928AD" w:rsidRDefault="009F20E3" w:rsidP="009F20E3">
      <w:pPr>
        <w:pStyle w:val="ListParagraph"/>
        <w:numPr>
          <w:ilvl w:val="0"/>
          <w:numId w:val="19"/>
        </w:numPr>
      </w:pPr>
      <w:r w:rsidRPr="006928AD">
        <w:t>231-597-0322 (Cheboygan).</w:t>
      </w:r>
    </w:p>
    <w:p w14:paraId="2AE54FDD" w14:textId="77777777" w:rsidR="009F20E3" w:rsidRPr="006928AD" w:rsidRDefault="009F20E3" w:rsidP="009F20E3"/>
    <w:p w14:paraId="3A358BCE" w14:textId="77777777" w:rsidR="009F20E3" w:rsidRPr="006928AD" w:rsidRDefault="009F20E3" w:rsidP="009F20E3">
      <w:pPr>
        <w:rPr>
          <w:b/>
        </w:rPr>
      </w:pPr>
      <w:r w:rsidRPr="006928AD">
        <w:rPr>
          <w:b/>
        </w:rPr>
        <w:t>Hours</w:t>
      </w:r>
    </w:p>
    <w:p w14:paraId="3341325B" w14:textId="77777777" w:rsidR="009F20E3" w:rsidRPr="006928AD" w:rsidRDefault="009F20E3" w:rsidP="009F20E3">
      <w:r w:rsidRPr="006928AD">
        <w:t>Monday – Thursday 8:30 am – 5 pm EST</w:t>
      </w:r>
    </w:p>
    <w:p w14:paraId="4C838F33" w14:textId="1EF5BA14" w:rsidR="009F20E3" w:rsidRPr="002A47F9" w:rsidRDefault="009F20E3" w:rsidP="009F20E3">
      <w:pPr>
        <w:rPr>
          <w:i/>
        </w:rPr>
      </w:pPr>
      <w:r w:rsidRPr="006928AD">
        <w:rPr>
          <w:i/>
        </w:rPr>
        <w:t>*</w:t>
      </w:r>
      <w:r>
        <w:rPr>
          <w:i/>
        </w:rPr>
        <w:t>Hours</w:t>
      </w:r>
      <w:r w:rsidRPr="006928AD">
        <w:rPr>
          <w:i/>
        </w:rPr>
        <w:t xml:space="preserve"> may </w:t>
      </w:r>
      <w:r>
        <w:rPr>
          <w:i/>
        </w:rPr>
        <w:t>vary</w:t>
      </w:r>
      <w:r w:rsidRPr="006928AD">
        <w:rPr>
          <w:i/>
        </w:rPr>
        <w:t xml:space="preserve"> – check the </w:t>
      </w:r>
      <w:hyperlink r:id="rId28" w:history="1">
        <w:r w:rsidRPr="006928AD">
          <w:rPr>
            <w:rStyle w:val="Hyperlink"/>
            <w:i/>
          </w:rPr>
          <w:t>North Central website</w:t>
        </w:r>
      </w:hyperlink>
      <w:r w:rsidRPr="006928AD">
        <w:rPr>
          <w:i/>
        </w:rPr>
        <w:t xml:space="preserve"> for up-to-date information.</w:t>
      </w:r>
    </w:p>
    <w:p w14:paraId="6E197D5A" w14:textId="77777777" w:rsidR="009F20E3" w:rsidRPr="006928AD" w:rsidRDefault="009F20E3" w:rsidP="009F20E3">
      <w:pPr>
        <w:spacing w:after="120"/>
        <w:rPr>
          <w:rStyle w:val="Strong"/>
          <w:sz w:val="28"/>
          <w:szCs w:val="28"/>
        </w:rPr>
      </w:pPr>
      <w:r w:rsidRPr="006928AD">
        <w:rPr>
          <w:b/>
          <w:bCs/>
          <w:noProof/>
          <w:sz w:val="28"/>
          <w:szCs w:val="28"/>
        </w:rPr>
        <mc:AlternateContent>
          <mc:Choice Requires="wps">
            <w:drawing>
              <wp:inline distT="0" distB="0" distL="0" distR="0" wp14:anchorId="6B8A1D42" wp14:editId="2C916277">
                <wp:extent cx="6400800" cy="0"/>
                <wp:effectExtent l="0" t="0" r="25400" b="25400"/>
                <wp:docPr id="7" name="Straight Connector 7" title="Decorative line"/>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213239" id="Straight Connector 7" o:spid="_x0000_s1026" alt="Title: Decorative line" style="visibility:visible;mso-wrap-style:square;mso-left-percent:-10001;mso-top-percent:-10001;mso-position-horizontal:absolute;mso-position-horizontal-relative:char;mso-position-vertical:absolute;mso-position-vertical-relative:line;mso-left-percent:-10001;mso-top-percent:-10001"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" strokecolor="#5b9bd5 [3204]" strokeweight=".5pt">
                <v:stroke joinstyle="miter"/>
                <w10:anchorlock/>
              </v:line>
            </w:pict>
          </mc:Fallback>
        </mc:AlternateContent>
      </w:r>
    </w:p>
    <w:p w14:paraId="4AF157C2" w14:textId="77777777" w:rsidR="00BB2355" w:rsidRDefault="00BB2355" w:rsidP="00BB2355">
      <w:pPr>
        <w:rPr>
          <w:i/>
          <w:iCs/>
          <w:color w:val="000000"/>
          <w:sz w:val="26"/>
          <w:szCs w:val="26"/>
        </w:rPr>
      </w:pPr>
      <w:r w:rsidRPr="001C6C0F">
        <w:rPr>
          <w:b/>
          <w:bCs/>
          <w:color w:val="000000"/>
          <w:sz w:val="28"/>
          <w:szCs w:val="28"/>
        </w:rPr>
        <w:t>Campus Cupboard</w:t>
      </w:r>
    </w:p>
    <w:p w14:paraId="27C07D34" w14:textId="77777777" w:rsidR="00BB2355" w:rsidRPr="001C6C0F" w:rsidRDefault="00BB2355" w:rsidP="00BB2355">
      <w:pPr>
        <w:rPr>
          <w:color w:val="000000"/>
          <w:sz w:val="26"/>
          <w:szCs w:val="26"/>
        </w:rPr>
      </w:pPr>
    </w:p>
    <w:p w14:paraId="1E8FF18F" w14:textId="77777777" w:rsidR="00BB2355" w:rsidRPr="001C6C0F" w:rsidRDefault="00BB2355" w:rsidP="00BB2355">
      <w:pPr>
        <w:rPr>
          <w:color w:val="000000"/>
          <w:sz w:val="27"/>
          <w:szCs w:val="27"/>
        </w:rPr>
      </w:pPr>
      <w:r w:rsidRPr="001C6C0F">
        <w:rPr>
          <w:color w:val="000000"/>
          <w:sz w:val="27"/>
          <w:szCs w:val="27"/>
        </w:rPr>
        <w:t>If you are dealing with food insecurity please utilize the North Central Campus Cupboard. You can email </w:t>
      </w:r>
      <w:hyperlink r:id="rId29" w:history="1">
        <w:r w:rsidRPr="001C6C0F">
          <w:rPr>
            <w:color w:val="954F72"/>
            <w:sz w:val="27"/>
            <w:szCs w:val="27"/>
            <w:u w:val="single"/>
          </w:rPr>
          <w:t>campuscupboard@ncmich.edu</w:t>
        </w:r>
      </w:hyperlink>
      <w:r w:rsidRPr="001C6C0F">
        <w:rPr>
          <w:color w:val="000000"/>
          <w:sz w:val="27"/>
          <w:szCs w:val="27"/>
        </w:rPr>
        <w:t> or log into the portal (Click on “My North Central” then “forms” then “Campus Cupboard”). </w:t>
      </w:r>
    </w:p>
    <w:p w14:paraId="1332C13C" w14:textId="77777777" w:rsidR="00BB2355" w:rsidRPr="001C6C0F" w:rsidRDefault="00BB2355" w:rsidP="00BB2355">
      <w:pPr>
        <w:rPr>
          <w:color w:val="000000"/>
          <w:sz w:val="27"/>
          <w:szCs w:val="27"/>
        </w:rPr>
      </w:pPr>
      <w:r w:rsidRPr="001C6C0F">
        <w:rPr>
          <w:b/>
          <w:bCs/>
          <w:color w:val="000000"/>
          <w:sz w:val="27"/>
          <w:szCs w:val="27"/>
        </w:rPr>
        <w:t> </w:t>
      </w:r>
    </w:p>
    <w:p w14:paraId="1D2BDCD0" w14:textId="77777777" w:rsidR="00BB2355" w:rsidRPr="001C6C0F" w:rsidRDefault="00BB2355" w:rsidP="00BB2355">
      <w:pPr>
        <w:rPr>
          <w:color w:val="000000"/>
          <w:sz w:val="27"/>
          <w:szCs w:val="27"/>
        </w:rPr>
      </w:pPr>
      <w:r w:rsidRPr="001C6C0F">
        <w:rPr>
          <w:b/>
          <w:bCs/>
          <w:color w:val="000000"/>
          <w:sz w:val="28"/>
          <w:szCs w:val="28"/>
        </w:rPr>
        <w:t>Counseling Services</w:t>
      </w:r>
      <w:r w:rsidRPr="001C6C0F">
        <w:rPr>
          <w:b/>
          <w:bCs/>
          <w:color w:val="000000"/>
          <w:sz w:val="27"/>
          <w:szCs w:val="27"/>
        </w:rPr>
        <w:t> </w:t>
      </w:r>
      <w:r w:rsidRPr="001C6C0F">
        <w:rPr>
          <w:color w:val="000000"/>
          <w:sz w:val="27"/>
          <w:szCs w:val="27"/>
        </w:rPr>
        <w:t xml:space="preserve">If you are in need of counseling services please contact our full-time Counselor, Mary </w:t>
      </w:r>
      <w:proofErr w:type="spellStart"/>
      <w:r w:rsidRPr="001C6C0F">
        <w:rPr>
          <w:color w:val="000000"/>
          <w:sz w:val="27"/>
          <w:szCs w:val="27"/>
        </w:rPr>
        <w:t>Mummaw</w:t>
      </w:r>
      <w:proofErr w:type="spellEnd"/>
      <w:r w:rsidRPr="001C6C0F">
        <w:rPr>
          <w:color w:val="000000"/>
          <w:sz w:val="27"/>
          <w:szCs w:val="27"/>
        </w:rPr>
        <w:t>, at </w:t>
      </w:r>
      <w:hyperlink r:id="rId30" w:history="1">
        <w:r w:rsidRPr="001C6C0F">
          <w:rPr>
            <w:color w:val="954F72"/>
            <w:sz w:val="27"/>
            <w:szCs w:val="27"/>
            <w:u w:val="single"/>
          </w:rPr>
          <w:t>mmummaw@ncmich.edu</w:t>
        </w:r>
      </w:hyperlink>
      <w:r w:rsidRPr="001C6C0F">
        <w:rPr>
          <w:color w:val="000000"/>
          <w:sz w:val="27"/>
          <w:szCs w:val="27"/>
        </w:rPr>
        <w:t> or 231-348-6700. </w:t>
      </w:r>
    </w:p>
    <w:p w14:paraId="62EAE020" w14:textId="77777777" w:rsidR="009F20E3" w:rsidRPr="006928AD" w:rsidRDefault="009F20E3" w:rsidP="009F20E3">
      <w:pPr>
        <w:spacing w:after="120"/>
        <w:rPr>
          <w:rStyle w:val="Strong"/>
          <w:sz w:val="28"/>
          <w:szCs w:val="28"/>
        </w:rPr>
      </w:pPr>
      <w:r>
        <w:rPr>
          <w:rStyle w:val="Strong"/>
          <w:sz w:val="28"/>
          <w:szCs w:val="28"/>
        </w:rPr>
        <w:br/>
      </w:r>
      <w:r w:rsidRPr="006928AD">
        <w:rPr>
          <w:rStyle w:val="Strong"/>
          <w:sz w:val="28"/>
          <w:szCs w:val="28"/>
        </w:rPr>
        <w:t>Complete Listing of Resources &amp; Support</w:t>
      </w:r>
    </w:p>
    <w:p w14:paraId="67A52455" w14:textId="36C2CC03" w:rsidR="009F20E3" w:rsidRDefault="009F20E3" w:rsidP="009F20E3">
      <w:r w:rsidRPr="006928AD">
        <w:lastRenderedPageBreak/>
        <w:t xml:space="preserve">For a complete listing of student resources &amp; support, please visit the </w:t>
      </w:r>
      <w:hyperlink r:id="rId31" w:history="1">
        <w:r w:rsidRPr="006928AD">
          <w:rPr>
            <w:rStyle w:val="Hyperlink"/>
          </w:rPr>
          <w:t>Student Services area of the North Central website</w:t>
        </w:r>
      </w:hyperlink>
      <w:r w:rsidRPr="006928AD">
        <w:t>, call 231-348-6605, or visit the Student &amp; Community Resource Building on campus. The Student Services office is open Monday through Friday from 8:30 am to 5 pm EST</w:t>
      </w:r>
      <w:r>
        <w:t xml:space="preserve"> (Hours may vary)</w:t>
      </w:r>
      <w:r w:rsidRPr="006928AD">
        <w:t>.</w:t>
      </w:r>
    </w:p>
    <w:p w14:paraId="6A196E9F" w14:textId="6CB5BA4D" w:rsidR="00BB2355" w:rsidRDefault="00BB2355">
      <w:r>
        <w:br w:type="page"/>
      </w:r>
    </w:p>
    <w:p w14:paraId="12B9156F" w14:textId="77777777" w:rsidR="00BB2355" w:rsidRDefault="00BB2355" w:rsidP="009F20E3"/>
    <w:p w14:paraId="74BBE350" w14:textId="48D7479C" w:rsidR="005452C2" w:rsidRPr="00021D49" w:rsidRDefault="002842F3" w:rsidP="00021D49">
      <w:pPr>
        <w:pStyle w:val="Heading1"/>
        <w:rPr>
          <w:sz w:val="28"/>
          <w:szCs w:val="28"/>
        </w:rPr>
      </w:pPr>
      <w:bookmarkStart w:id="7" w:name="_Toc26514512"/>
      <w:r w:rsidRPr="006928AD">
        <w:rPr>
          <w:sz w:val="28"/>
          <w:szCs w:val="28"/>
        </w:rPr>
        <w:t xml:space="preserve">Section 7: </w:t>
      </w:r>
      <w:r w:rsidR="00641F26" w:rsidRPr="006928AD">
        <w:rPr>
          <w:sz w:val="28"/>
          <w:szCs w:val="28"/>
        </w:rPr>
        <w:t>Schedule</w:t>
      </w:r>
      <w:bookmarkEnd w:id="7"/>
    </w:p>
    <w:tbl>
      <w:tblPr>
        <w:tblStyle w:val="GridTable6Colorful-Accent11"/>
        <w:tblW w:w="5000" w:type="pct"/>
        <w:tblLook w:val="04A0" w:firstRow="1" w:lastRow="0" w:firstColumn="1" w:lastColumn="0" w:noHBand="0" w:noVBand="1"/>
        <w:tblCaption w:val="Course Schedule"/>
        <w:tblDescription w:val="This table contains the schedule of assignments and other activities in the course. Please ask your instructor for a detailed, text-based explanation of this information. "/>
      </w:tblPr>
      <w:tblGrid>
        <w:gridCol w:w="1712"/>
        <w:gridCol w:w="4247"/>
        <w:gridCol w:w="4265"/>
      </w:tblGrid>
      <w:tr w:rsidR="00476C69" w:rsidRPr="005452C2" w14:paraId="5C8ACD8A" w14:textId="77777777" w:rsidTr="001E5554">
        <w:trPr>
          <w:cnfStyle w:val="100000000000" w:firstRow="1" w:lastRow="0" w:firstColumn="0" w:lastColumn="0" w:oddVBand="0" w:evenVBand="0" w:oddHBand="0" w:evenHBand="0" w:firstRowFirstColumn="0" w:firstRowLastColumn="0" w:lastRowFirstColumn="0" w:lastRowLastColumn="0"/>
          <w:trHeight w:val="117"/>
          <w:tblHeader/>
        </w:trPr>
        <w:tc>
          <w:tcPr>
            <w:cnfStyle w:val="001000000000" w:firstRow="0" w:lastRow="0" w:firstColumn="1" w:lastColumn="0" w:oddVBand="0" w:evenVBand="0" w:oddHBand="0" w:evenHBand="0" w:firstRowFirstColumn="0" w:firstRowLastColumn="0" w:lastRowFirstColumn="0" w:lastRowLastColumn="0"/>
            <w:tcW w:w="837" w:type="pct"/>
            <w:tcBorders>
              <w:top w:val="nil"/>
              <w:left w:val="nil"/>
              <w:bottom w:val="single" w:sz="4" w:space="0" w:color="9CC2E5" w:themeColor="accent1" w:themeTint="99"/>
              <w:right w:val="nil"/>
            </w:tcBorders>
            <w:shd w:val="clear" w:color="auto" w:fill="auto"/>
          </w:tcPr>
          <w:p w14:paraId="13387F45" w14:textId="77777777" w:rsidR="00476C69" w:rsidRPr="00DC5540" w:rsidRDefault="00476C69" w:rsidP="00760A5C">
            <w:pPr>
              <w:rPr>
                <w:color w:val="1F4E79" w:themeColor="accent1" w:themeShade="80"/>
                <w:sz w:val="22"/>
                <w:szCs w:val="22"/>
              </w:rPr>
            </w:pPr>
            <w:r>
              <w:rPr>
                <w:color w:val="1F4E79" w:themeColor="accent1" w:themeShade="80"/>
                <w:sz w:val="22"/>
                <w:szCs w:val="22"/>
              </w:rPr>
              <w:t>Module</w:t>
            </w:r>
          </w:p>
        </w:tc>
        <w:tc>
          <w:tcPr>
            <w:tcW w:w="2077" w:type="pct"/>
            <w:tcBorders>
              <w:top w:val="nil"/>
              <w:left w:val="nil"/>
              <w:bottom w:val="single" w:sz="4" w:space="0" w:color="9CC2E5" w:themeColor="accent1" w:themeTint="99"/>
              <w:right w:val="nil"/>
            </w:tcBorders>
            <w:shd w:val="clear" w:color="auto" w:fill="auto"/>
          </w:tcPr>
          <w:p w14:paraId="797738EE" w14:textId="77777777" w:rsidR="00476C69" w:rsidRPr="00DC5540" w:rsidRDefault="00476C69" w:rsidP="00760A5C">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sidRPr="00DC5540">
              <w:rPr>
                <w:color w:val="1F4E79" w:themeColor="accent1" w:themeShade="80"/>
                <w:sz w:val="22"/>
                <w:szCs w:val="22"/>
              </w:rPr>
              <w:t>Graded Activities</w:t>
            </w:r>
          </w:p>
        </w:tc>
        <w:tc>
          <w:tcPr>
            <w:tcW w:w="2086" w:type="pct"/>
            <w:tcBorders>
              <w:top w:val="nil"/>
              <w:left w:val="nil"/>
              <w:bottom w:val="single" w:sz="4" w:space="0" w:color="9CC2E5" w:themeColor="accent1" w:themeTint="99"/>
              <w:right w:val="nil"/>
            </w:tcBorders>
            <w:shd w:val="clear" w:color="auto" w:fill="auto"/>
          </w:tcPr>
          <w:p w14:paraId="6DCFEB82" w14:textId="77777777" w:rsidR="00476C69" w:rsidRPr="00DC5540" w:rsidRDefault="00476C69" w:rsidP="00760A5C">
            <w:pPr>
              <w:cnfStyle w:val="100000000000" w:firstRow="1" w:lastRow="0" w:firstColumn="0" w:lastColumn="0" w:oddVBand="0" w:evenVBand="0" w:oddHBand="0" w:evenHBand="0" w:firstRowFirstColumn="0" w:firstRowLastColumn="0" w:lastRowFirstColumn="0" w:lastRowLastColumn="0"/>
              <w:rPr>
                <w:color w:val="1F4E79" w:themeColor="accent1" w:themeShade="80"/>
                <w:sz w:val="22"/>
                <w:szCs w:val="22"/>
              </w:rPr>
            </w:pPr>
            <w:r w:rsidRPr="00DC5540">
              <w:rPr>
                <w:color w:val="1F4E79" w:themeColor="accent1" w:themeShade="80"/>
                <w:sz w:val="22"/>
                <w:szCs w:val="22"/>
              </w:rPr>
              <w:t>Due</w:t>
            </w:r>
          </w:p>
        </w:tc>
      </w:tr>
      <w:tr w:rsidR="001E5554" w:rsidRPr="00651FE6" w14:paraId="26F69250" w14:textId="77777777" w:rsidTr="001E5554">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37" w:type="pct"/>
          </w:tcPr>
          <w:p w14:paraId="2959587D"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w:t>
            </w:r>
            <w:r w:rsidRPr="00330369">
              <w:rPr>
                <w:color w:val="1F4E79" w:themeColor="accent1" w:themeShade="80"/>
              </w:rPr>
              <w:t xml:space="preserve"> – </w:t>
            </w:r>
            <w:r>
              <w:rPr>
                <w:color w:val="1F4E79" w:themeColor="accent1" w:themeShade="80"/>
              </w:rPr>
              <w:t>January 10-16</w:t>
            </w:r>
          </w:p>
          <w:p w14:paraId="3C6ADD02" w14:textId="46D8A4D3" w:rsidR="001E5554" w:rsidRPr="00DA5891" w:rsidRDefault="001E5554" w:rsidP="009053C7">
            <w:pPr>
              <w:spacing w:line="180" w:lineRule="exact"/>
              <w:rPr>
                <w:b w:val="0"/>
                <w:color w:val="000000" w:themeColor="text1"/>
                <w:sz w:val="21"/>
                <w:szCs w:val="21"/>
              </w:rPr>
            </w:pPr>
          </w:p>
        </w:tc>
        <w:tc>
          <w:tcPr>
            <w:tcW w:w="2077" w:type="pct"/>
          </w:tcPr>
          <w:p w14:paraId="6AAD68AB"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Start here activities (2 items)</w:t>
            </w:r>
          </w:p>
          <w:p w14:paraId="144024C9" w14:textId="24CAC663"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#1 Intro and “Why Program?”</w:t>
            </w:r>
          </w:p>
          <w:p w14:paraId="7BCFDEC6" w14:textId="77777777" w:rsidR="001E5554" w:rsidRPr="00FE1FB3" w:rsidRDefault="001E5554" w:rsidP="001E5554">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34410CFD" w14:textId="00EA588C" w:rsidR="001E5554" w:rsidRPr="00746B85"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#0 Installation Screen Shots</w:t>
            </w:r>
          </w:p>
          <w:p w14:paraId="3220B075" w14:textId="2A1E24E0" w:rsidR="00D152E0" w:rsidRPr="00D152E0" w:rsidRDefault="001E5554"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#1 Hello World</w:t>
            </w:r>
          </w:p>
          <w:p w14:paraId="70A25520" w14:textId="5A8064BC" w:rsidR="001E5554" w:rsidRPr="00DA5891" w:rsidRDefault="00BC6433"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1EA8AEED" w14:textId="77777777" w:rsidR="001E5554" w:rsidRPr="00445B9E"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ASAP</w:t>
            </w:r>
          </w:p>
          <w:p w14:paraId="15BF3824"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p w14:paraId="44645D0E"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3D96B4F" w14:textId="5952BB06" w:rsidR="001E5554" w:rsidRPr="00651FE6"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r w:rsidRPr="00651FE6">
              <w:rPr>
                <w:color w:val="000000" w:themeColor="text1"/>
                <w:sz w:val="21"/>
                <w:szCs w:val="21"/>
              </w:rPr>
              <w:br/>
            </w:r>
          </w:p>
        </w:tc>
      </w:tr>
      <w:tr w:rsidR="001E5554" w:rsidRPr="00DA5891" w14:paraId="1A9EB0BC" w14:textId="77777777" w:rsidTr="001E5554">
        <w:trPr>
          <w:trHeight w:val="90"/>
        </w:trPr>
        <w:tc>
          <w:tcPr>
            <w:cnfStyle w:val="001000000000" w:firstRow="0" w:lastRow="0" w:firstColumn="1" w:lastColumn="0" w:oddVBand="0" w:evenVBand="0" w:oddHBand="0" w:evenHBand="0" w:firstRowFirstColumn="0" w:firstRowLastColumn="0" w:lastRowFirstColumn="0" w:lastRowLastColumn="0"/>
            <w:tcW w:w="837" w:type="pct"/>
          </w:tcPr>
          <w:p w14:paraId="36D20FB4"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2</w:t>
            </w:r>
            <w:r w:rsidRPr="00330369">
              <w:rPr>
                <w:color w:val="1F4E79" w:themeColor="accent1" w:themeShade="80"/>
              </w:rPr>
              <w:t xml:space="preserve"> – </w:t>
            </w:r>
            <w:r>
              <w:rPr>
                <w:color w:val="1F4E79" w:themeColor="accent1" w:themeShade="80"/>
              </w:rPr>
              <w:t>January 17-23</w:t>
            </w:r>
          </w:p>
          <w:p w14:paraId="5C57CE05" w14:textId="3777B12B" w:rsidR="001E5554" w:rsidRPr="00DA5891" w:rsidRDefault="001E5554" w:rsidP="001E5554">
            <w:pPr>
              <w:spacing w:line="180" w:lineRule="exact"/>
              <w:rPr>
                <w:b w:val="0"/>
                <w:color w:val="000000" w:themeColor="text1"/>
                <w:sz w:val="21"/>
                <w:szCs w:val="21"/>
              </w:rPr>
            </w:pPr>
          </w:p>
        </w:tc>
        <w:tc>
          <w:tcPr>
            <w:tcW w:w="2077" w:type="pct"/>
          </w:tcPr>
          <w:p w14:paraId="2C2D72F6" w14:textId="515CA7F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Exercise #2.0 Send </w:t>
            </w:r>
            <w:proofErr w:type="spellStart"/>
            <w:r>
              <w:rPr>
                <w:color w:val="000000" w:themeColor="text1"/>
                <w:sz w:val="21"/>
                <w:szCs w:val="21"/>
              </w:rPr>
              <w:t>Github</w:t>
            </w:r>
            <w:proofErr w:type="spellEnd"/>
            <w:r>
              <w:rPr>
                <w:color w:val="000000" w:themeColor="text1"/>
                <w:sz w:val="21"/>
                <w:szCs w:val="21"/>
              </w:rPr>
              <w:t xml:space="preserve"> Link</w:t>
            </w:r>
          </w:p>
          <w:p w14:paraId="0BE1805D" w14:textId="563E969C" w:rsidR="00D152E0" w:rsidRPr="00D152E0" w:rsidRDefault="001E5554"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#2.3 Variables</w:t>
            </w:r>
          </w:p>
          <w:p w14:paraId="146D8B0D"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Discussion #2 How to Ask </w:t>
            </w:r>
            <w:proofErr w:type="gramStart"/>
            <w:r>
              <w:rPr>
                <w:color w:val="000000" w:themeColor="text1"/>
                <w:sz w:val="21"/>
                <w:szCs w:val="21"/>
              </w:rPr>
              <w:t>A</w:t>
            </w:r>
            <w:proofErr w:type="gramEnd"/>
            <w:r>
              <w:rPr>
                <w:color w:val="000000" w:themeColor="text1"/>
                <w:sz w:val="21"/>
                <w:szCs w:val="21"/>
              </w:rPr>
              <w:t xml:space="preserve"> Question</w:t>
            </w:r>
          </w:p>
          <w:p w14:paraId="548E7AA4" w14:textId="77777777" w:rsidR="00BC6433" w:rsidRDefault="00BC6433" w:rsidP="00BC6433">
            <w:p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p w14:paraId="3EDF2504" w14:textId="28AAEF8C" w:rsidR="00BC6433" w:rsidRPr="00BC6433" w:rsidRDefault="00BC6433" w:rsidP="00BC6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C6433">
              <w:rPr>
                <w:color w:val="000000" w:themeColor="text1"/>
                <w:sz w:val="21"/>
                <w:szCs w:val="21"/>
              </w:rPr>
              <w:t>Zoom Meeting Attendance</w:t>
            </w:r>
          </w:p>
        </w:tc>
        <w:tc>
          <w:tcPr>
            <w:tcW w:w="2086" w:type="pct"/>
          </w:tcPr>
          <w:p w14:paraId="2338F270" w14:textId="5E8B29F5"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1BD57A7E" w14:textId="39ED358A" w:rsidR="001E5554" w:rsidRPr="00274B86"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AB987E1" w14:textId="6BC780EF" w:rsidR="001E5554" w:rsidRPr="00DA5891"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tc>
      </w:tr>
      <w:tr w:rsidR="001E5554" w:rsidRPr="00DA5891" w14:paraId="6E40C7BB" w14:textId="77777777" w:rsidTr="001E555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837" w:type="pct"/>
          </w:tcPr>
          <w:p w14:paraId="32F71612"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3</w:t>
            </w:r>
            <w:r w:rsidRPr="00330369">
              <w:rPr>
                <w:color w:val="1F4E79" w:themeColor="accent1" w:themeShade="80"/>
              </w:rPr>
              <w:t xml:space="preserve"> – </w:t>
            </w:r>
            <w:r>
              <w:rPr>
                <w:color w:val="1F4E79" w:themeColor="accent1" w:themeShade="80"/>
              </w:rPr>
              <w:t>January 24-30</w:t>
            </w:r>
          </w:p>
          <w:p w14:paraId="54EEE8A6" w14:textId="0004E0EB" w:rsidR="001E5554" w:rsidRPr="00DA5891" w:rsidRDefault="001E5554" w:rsidP="001E5554">
            <w:pPr>
              <w:spacing w:line="180" w:lineRule="exact"/>
              <w:rPr>
                <w:b w:val="0"/>
                <w:sz w:val="21"/>
                <w:szCs w:val="21"/>
              </w:rPr>
            </w:pPr>
          </w:p>
        </w:tc>
        <w:tc>
          <w:tcPr>
            <w:tcW w:w="2077" w:type="pct"/>
          </w:tcPr>
          <w:p w14:paraId="6053FDDC" w14:textId="3BBE2485"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#3.1 Conditional Execution</w:t>
            </w:r>
          </w:p>
          <w:p w14:paraId="3064C7F0" w14:textId="3ED41851"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#3.3</w:t>
            </w:r>
          </w:p>
          <w:p w14:paraId="69B5A8E6" w14:textId="1F2CC868" w:rsidR="00D152E0" w:rsidRDefault="00D152E0"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484169BA"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#3</w:t>
            </w:r>
          </w:p>
          <w:p w14:paraId="677FF550" w14:textId="77777777" w:rsidR="00BC6433" w:rsidRDefault="00BC6433" w:rsidP="00BC6433">
            <w:p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113EC7BA" w14:textId="32F2F08E" w:rsidR="00BC6433" w:rsidRPr="00BC6433" w:rsidRDefault="00BC6433" w:rsidP="00BC6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BC6433">
              <w:rPr>
                <w:color w:val="000000" w:themeColor="text1"/>
                <w:sz w:val="21"/>
                <w:szCs w:val="21"/>
              </w:rPr>
              <w:t>Zoom Meeting Attendance</w:t>
            </w:r>
          </w:p>
        </w:tc>
        <w:tc>
          <w:tcPr>
            <w:tcW w:w="2086" w:type="pct"/>
          </w:tcPr>
          <w:p w14:paraId="41EB8DCA" w14:textId="77777777" w:rsidR="00D152E0"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E662E31" w14:textId="77777777" w:rsid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152E0">
              <w:rPr>
                <w:color w:val="000000" w:themeColor="text1"/>
                <w:sz w:val="21"/>
                <w:szCs w:val="21"/>
              </w:rPr>
              <w:t>Sunday @ midnight</w:t>
            </w:r>
          </w:p>
          <w:p w14:paraId="25A7DDFF" w14:textId="51336D46" w:rsidR="001E5554"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33FC5129"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p w14:paraId="7B9A6C7C" w14:textId="51C5A06A" w:rsidR="001E5554" w:rsidRPr="001B553E" w:rsidRDefault="001E5554" w:rsidP="001E5554">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r>
      <w:tr w:rsidR="001E5554" w:rsidRPr="00DA5891" w14:paraId="46351AA7" w14:textId="77777777" w:rsidTr="001E5554">
        <w:trPr>
          <w:trHeight w:val="90"/>
        </w:trPr>
        <w:tc>
          <w:tcPr>
            <w:cnfStyle w:val="001000000000" w:firstRow="0" w:lastRow="0" w:firstColumn="1" w:lastColumn="0" w:oddVBand="0" w:evenVBand="0" w:oddHBand="0" w:evenHBand="0" w:firstRowFirstColumn="0" w:firstRowLastColumn="0" w:lastRowFirstColumn="0" w:lastRowLastColumn="0"/>
            <w:tcW w:w="837" w:type="pct"/>
          </w:tcPr>
          <w:p w14:paraId="49371CD1" w14:textId="5742C475" w:rsidR="009053C7" w:rsidRPr="009053C7" w:rsidRDefault="001E5554" w:rsidP="009053C7">
            <w:pPr>
              <w:rPr>
                <w:b w:val="0"/>
                <w:bCs w:val="0"/>
                <w:color w:val="1F4E79" w:themeColor="accent1" w:themeShade="80"/>
              </w:rPr>
            </w:pPr>
            <w:r w:rsidRPr="00330369">
              <w:rPr>
                <w:color w:val="1F4E79" w:themeColor="accent1" w:themeShade="80"/>
              </w:rPr>
              <w:t xml:space="preserve">Module </w:t>
            </w:r>
            <w:r>
              <w:rPr>
                <w:color w:val="1F4E79" w:themeColor="accent1" w:themeShade="80"/>
              </w:rPr>
              <w:t>4</w:t>
            </w:r>
            <w:r w:rsidRPr="00330369">
              <w:rPr>
                <w:color w:val="1F4E79" w:themeColor="accent1" w:themeShade="80"/>
              </w:rPr>
              <w:t xml:space="preserve"> – </w:t>
            </w:r>
            <w:r>
              <w:rPr>
                <w:color w:val="1F4E79" w:themeColor="accent1" w:themeShade="80"/>
              </w:rPr>
              <w:t>January 31 – February 6</w:t>
            </w:r>
          </w:p>
          <w:p w14:paraId="463B4659" w14:textId="0F9EB068" w:rsidR="001E5554" w:rsidRPr="00DA5891" w:rsidRDefault="001E5554" w:rsidP="001E5554">
            <w:pPr>
              <w:spacing w:line="180" w:lineRule="exact"/>
              <w:rPr>
                <w:b w:val="0"/>
                <w:sz w:val="21"/>
                <w:szCs w:val="21"/>
              </w:rPr>
            </w:pPr>
          </w:p>
        </w:tc>
        <w:tc>
          <w:tcPr>
            <w:tcW w:w="2077" w:type="pct"/>
          </w:tcPr>
          <w:p w14:paraId="4883F5CD" w14:textId="2619CF94"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#4.6 Functions</w:t>
            </w:r>
          </w:p>
          <w:p w14:paraId="473D2746" w14:textId="6D2C744B"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3FEFF3C9"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Discussion #4</w:t>
            </w:r>
          </w:p>
          <w:p w14:paraId="0CBE42FC" w14:textId="77777777" w:rsidR="00BC6433" w:rsidRDefault="00BC6433" w:rsidP="00BC6433">
            <w:p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p w14:paraId="1B1F8C29" w14:textId="7A1C7D9B" w:rsidR="00BC6433" w:rsidRPr="00BC6433" w:rsidRDefault="00BC6433" w:rsidP="00BC6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C6433">
              <w:rPr>
                <w:color w:val="000000" w:themeColor="text1"/>
                <w:sz w:val="21"/>
                <w:szCs w:val="21"/>
              </w:rPr>
              <w:t>Zoom Meeting Attendance</w:t>
            </w:r>
          </w:p>
        </w:tc>
        <w:tc>
          <w:tcPr>
            <w:tcW w:w="2086" w:type="pct"/>
          </w:tcPr>
          <w:p w14:paraId="6A8E80D5" w14:textId="3CF40420"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784F1677" w14:textId="69CD4EAC"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77F1528D"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p>
          <w:p w14:paraId="6A291C71" w14:textId="0F813302" w:rsidR="001E5554" w:rsidRPr="00A33C69" w:rsidRDefault="001E5554" w:rsidP="001E5554">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r>
      <w:tr w:rsidR="001E5554" w:rsidRPr="00F22200" w14:paraId="6FFC97C3" w14:textId="77777777" w:rsidTr="001E555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837" w:type="pct"/>
          </w:tcPr>
          <w:p w14:paraId="1A7FD53F"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5</w:t>
            </w:r>
            <w:r w:rsidRPr="00330369">
              <w:rPr>
                <w:color w:val="1F4E79" w:themeColor="accent1" w:themeShade="80"/>
              </w:rPr>
              <w:t xml:space="preserve"> –</w:t>
            </w:r>
            <w:r>
              <w:rPr>
                <w:color w:val="1F4E79" w:themeColor="accent1" w:themeShade="80"/>
              </w:rPr>
              <w:t xml:space="preserve"> February 7-13</w:t>
            </w:r>
          </w:p>
          <w:p w14:paraId="7E4C5F51" w14:textId="37609772" w:rsidR="001E5554" w:rsidRPr="00A65412" w:rsidRDefault="001E5554" w:rsidP="001E5554">
            <w:pPr>
              <w:spacing w:line="180" w:lineRule="exact"/>
              <w:rPr>
                <w:b w:val="0"/>
                <w:color w:val="000000" w:themeColor="text1"/>
                <w:sz w:val="21"/>
                <w:szCs w:val="21"/>
              </w:rPr>
            </w:pPr>
          </w:p>
        </w:tc>
        <w:tc>
          <w:tcPr>
            <w:tcW w:w="2077" w:type="pct"/>
          </w:tcPr>
          <w:p w14:paraId="0C1BDE62" w14:textId="5D76615F"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#5.2 Loops and Iterations</w:t>
            </w:r>
          </w:p>
          <w:p w14:paraId="21826ABB" w14:textId="4C950A16" w:rsidR="00D152E0"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453C9E65"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#5</w:t>
            </w:r>
          </w:p>
          <w:p w14:paraId="623AFCB0" w14:textId="77777777" w:rsidR="00BC6433" w:rsidRDefault="00BC6433" w:rsidP="00BC6433">
            <w:p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0ECC3ED3" w14:textId="0BFCC508" w:rsidR="00BC6433" w:rsidRPr="00BC6433" w:rsidRDefault="00BC6433" w:rsidP="00BC6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BC6433">
              <w:rPr>
                <w:color w:val="000000" w:themeColor="text1"/>
                <w:sz w:val="21"/>
                <w:szCs w:val="21"/>
              </w:rPr>
              <w:t>Zoom Meeting Attendance</w:t>
            </w:r>
          </w:p>
        </w:tc>
        <w:tc>
          <w:tcPr>
            <w:tcW w:w="2086" w:type="pct"/>
          </w:tcPr>
          <w:p w14:paraId="5463E85E" w14:textId="045016C5"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F8647D4" w14:textId="3D8D07BF" w:rsidR="00D152E0"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287D4D4" w14:textId="5224519C" w:rsidR="001E5554" w:rsidRPr="00B56D2C"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Thursday @ midnight - Initial post</w:t>
            </w:r>
            <w:r w:rsidRPr="00DA5891">
              <w:rPr>
                <w:color w:val="000000" w:themeColor="text1"/>
                <w:sz w:val="21"/>
                <w:szCs w:val="21"/>
              </w:rPr>
              <w:br/>
              <w:t>Sunday @ midnight – 2 peer responses</w:t>
            </w:r>
            <w:r w:rsidRPr="00B56D2C">
              <w:rPr>
                <w:color w:val="000000" w:themeColor="text1"/>
                <w:sz w:val="21"/>
                <w:szCs w:val="21"/>
              </w:rPr>
              <w:br/>
            </w:r>
          </w:p>
        </w:tc>
      </w:tr>
      <w:tr w:rsidR="001E5554" w:rsidRPr="00DA5891" w14:paraId="2582DC77" w14:textId="77777777" w:rsidTr="001E5554">
        <w:trPr>
          <w:trHeight w:val="90"/>
        </w:trPr>
        <w:tc>
          <w:tcPr>
            <w:cnfStyle w:val="001000000000" w:firstRow="0" w:lastRow="0" w:firstColumn="1" w:lastColumn="0" w:oddVBand="0" w:evenVBand="0" w:oddHBand="0" w:evenHBand="0" w:firstRowFirstColumn="0" w:firstRowLastColumn="0" w:lastRowFirstColumn="0" w:lastRowLastColumn="0"/>
            <w:tcW w:w="837" w:type="pct"/>
          </w:tcPr>
          <w:p w14:paraId="5633E5E9"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6</w:t>
            </w:r>
            <w:r w:rsidRPr="00330369">
              <w:rPr>
                <w:color w:val="1F4E79" w:themeColor="accent1" w:themeShade="80"/>
              </w:rPr>
              <w:t xml:space="preserve"> –</w:t>
            </w:r>
            <w:r>
              <w:rPr>
                <w:color w:val="1F4E79" w:themeColor="accent1" w:themeShade="80"/>
              </w:rPr>
              <w:t xml:space="preserve"> February 14-20</w:t>
            </w:r>
          </w:p>
          <w:p w14:paraId="4857105F" w14:textId="2BE09941" w:rsidR="001E5554" w:rsidRPr="00DA5891" w:rsidRDefault="001E5554" w:rsidP="001E5554">
            <w:pPr>
              <w:spacing w:line="180" w:lineRule="exact"/>
              <w:rPr>
                <w:b w:val="0"/>
                <w:sz w:val="21"/>
                <w:szCs w:val="21"/>
              </w:rPr>
            </w:pPr>
          </w:p>
        </w:tc>
        <w:tc>
          <w:tcPr>
            <w:tcW w:w="2077" w:type="pct"/>
          </w:tcPr>
          <w:p w14:paraId="433A1FF3" w14:textId="0CB0B9F9" w:rsidR="00BC6433" w:rsidRDefault="001E5554" w:rsidP="00BC6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#6.5 Strings</w:t>
            </w:r>
          </w:p>
          <w:p w14:paraId="72DB3FF9" w14:textId="4C73F9B0"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092B8015" w14:textId="27E8743C" w:rsidR="00BC6433" w:rsidRPr="00BC6433" w:rsidRDefault="00BC6433" w:rsidP="00BC6433">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C6433">
              <w:rPr>
                <w:color w:val="000000" w:themeColor="text1"/>
                <w:sz w:val="21"/>
                <w:szCs w:val="21"/>
              </w:rPr>
              <w:t>Zoom Meeting Attendance</w:t>
            </w:r>
          </w:p>
        </w:tc>
        <w:tc>
          <w:tcPr>
            <w:tcW w:w="2086" w:type="pct"/>
          </w:tcPr>
          <w:p w14:paraId="55C2BE3A" w14:textId="666EFF0E"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B3B9FAA" w14:textId="640A90B4"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B08A5D1" w14:textId="1A488E5C" w:rsidR="001E5554" w:rsidRDefault="005E7A38"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In Class</w:t>
            </w:r>
          </w:p>
          <w:p w14:paraId="0C39EE97" w14:textId="55D133F2" w:rsidR="001E5554" w:rsidRPr="001B553E" w:rsidRDefault="001E5554" w:rsidP="001E5554">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r>
      <w:tr w:rsidR="001E5554" w:rsidRPr="002E3AA5" w14:paraId="59591A2F" w14:textId="77777777" w:rsidTr="001E5554">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837" w:type="pct"/>
          </w:tcPr>
          <w:p w14:paraId="6FA5E215"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7</w:t>
            </w:r>
            <w:r w:rsidRPr="00330369">
              <w:rPr>
                <w:color w:val="1F4E79" w:themeColor="accent1" w:themeShade="80"/>
              </w:rPr>
              <w:t xml:space="preserve"> –</w:t>
            </w:r>
            <w:r>
              <w:rPr>
                <w:color w:val="1F4E79" w:themeColor="accent1" w:themeShade="80"/>
              </w:rPr>
              <w:t xml:space="preserve"> February 21-27</w:t>
            </w:r>
          </w:p>
          <w:p w14:paraId="28509141" w14:textId="62642808" w:rsidR="001E5554" w:rsidRPr="00DA5891" w:rsidRDefault="001E5554" w:rsidP="001E5554">
            <w:pPr>
              <w:spacing w:line="180" w:lineRule="exact"/>
              <w:rPr>
                <w:b w:val="0"/>
                <w:sz w:val="21"/>
                <w:szCs w:val="21"/>
              </w:rPr>
            </w:pPr>
          </w:p>
        </w:tc>
        <w:tc>
          <w:tcPr>
            <w:tcW w:w="2077" w:type="pct"/>
          </w:tcPr>
          <w:p w14:paraId="4F85B966" w14:textId="183EBD9D" w:rsidR="00BC6433" w:rsidRDefault="001E5554" w:rsidP="00BC6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#7.2 Files</w:t>
            </w:r>
          </w:p>
          <w:p w14:paraId="39FD005C" w14:textId="6D804EB7" w:rsidR="00D152E0"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2F78F10E" w14:textId="58266382" w:rsidR="00BC6433" w:rsidRPr="00BC6433" w:rsidRDefault="00BC6433" w:rsidP="00BC6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BC6433">
              <w:rPr>
                <w:color w:val="000000" w:themeColor="text1"/>
                <w:sz w:val="21"/>
                <w:szCs w:val="21"/>
              </w:rPr>
              <w:t>Zoom Meeting Attendance</w:t>
            </w:r>
          </w:p>
        </w:tc>
        <w:tc>
          <w:tcPr>
            <w:tcW w:w="2086" w:type="pct"/>
          </w:tcPr>
          <w:p w14:paraId="668EEF6E" w14:textId="045E46C0"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2FCCE2CE" w14:textId="19DCBCC7" w:rsidR="00D152E0"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14844114" w14:textId="3CB7C7CB" w:rsidR="001E5554" w:rsidRDefault="005E7A38"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In Class</w:t>
            </w:r>
          </w:p>
          <w:p w14:paraId="6B4BE33A" w14:textId="4D7D9A22" w:rsidR="001E5554" w:rsidRPr="002E3AA5" w:rsidRDefault="001E5554" w:rsidP="001E5554">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r>
      <w:tr w:rsidR="001E5554" w:rsidRPr="00DA5891" w14:paraId="5F6C1AC2" w14:textId="77777777" w:rsidTr="001E5554">
        <w:trPr>
          <w:trHeight w:val="503"/>
        </w:trPr>
        <w:tc>
          <w:tcPr>
            <w:cnfStyle w:val="001000000000" w:firstRow="0" w:lastRow="0" w:firstColumn="1" w:lastColumn="0" w:oddVBand="0" w:evenVBand="0" w:oddHBand="0" w:evenHBand="0" w:firstRowFirstColumn="0" w:firstRowLastColumn="0" w:lastRowFirstColumn="0" w:lastRowLastColumn="0"/>
            <w:tcW w:w="837" w:type="pct"/>
          </w:tcPr>
          <w:p w14:paraId="13111208"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8</w:t>
            </w:r>
            <w:r w:rsidRPr="00330369">
              <w:rPr>
                <w:color w:val="1F4E79" w:themeColor="accent1" w:themeShade="80"/>
              </w:rPr>
              <w:t xml:space="preserve"> –</w:t>
            </w:r>
            <w:r>
              <w:rPr>
                <w:color w:val="1F4E79" w:themeColor="accent1" w:themeShade="80"/>
              </w:rPr>
              <w:t xml:space="preserve"> February 28 – March 6</w:t>
            </w:r>
          </w:p>
          <w:p w14:paraId="4A4E6F7D" w14:textId="5F3FC11F" w:rsidR="001E5554" w:rsidRPr="00DA5891" w:rsidRDefault="001E5554" w:rsidP="001E5554">
            <w:pPr>
              <w:spacing w:line="180" w:lineRule="exact"/>
              <w:rPr>
                <w:b w:val="0"/>
                <w:sz w:val="21"/>
                <w:szCs w:val="21"/>
              </w:rPr>
            </w:pPr>
          </w:p>
        </w:tc>
        <w:tc>
          <w:tcPr>
            <w:tcW w:w="2077" w:type="pct"/>
          </w:tcPr>
          <w:p w14:paraId="64E34601" w14:textId="5B71E1C5"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#8.4 Lists</w:t>
            </w:r>
          </w:p>
          <w:p w14:paraId="3AEF23E6" w14:textId="6E58ADC6"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#8.5</w:t>
            </w:r>
          </w:p>
          <w:p w14:paraId="5B0F8954" w14:textId="56B4D91C"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65FF5575"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bCs/>
                <w:color w:val="000000" w:themeColor="text1"/>
                <w:sz w:val="21"/>
                <w:szCs w:val="21"/>
              </w:rPr>
            </w:pPr>
            <w:r w:rsidRPr="00F43895">
              <w:rPr>
                <w:b/>
                <w:bCs/>
                <w:color w:val="000000" w:themeColor="text1"/>
                <w:sz w:val="21"/>
                <w:szCs w:val="21"/>
              </w:rPr>
              <w:t>Mid Term Exam</w:t>
            </w:r>
          </w:p>
          <w:p w14:paraId="0F955AC5" w14:textId="0F7E51F5" w:rsidR="00BC6433" w:rsidRPr="00F43895" w:rsidRDefault="00BC6433"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bCs/>
                <w:color w:val="000000" w:themeColor="text1"/>
                <w:sz w:val="21"/>
                <w:szCs w:val="21"/>
              </w:rPr>
            </w:pPr>
            <w:r>
              <w:rPr>
                <w:color w:val="000000" w:themeColor="text1"/>
                <w:sz w:val="21"/>
                <w:szCs w:val="21"/>
              </w:rPr>
              <w:t>Zoom Meeting Attendance</w:t>
            </w:r>
          </w:p>
        </w:tc>
        <w:tc>
          <w:tcPr>
            <w:tcW w:w="2086" w:type="pct"/>
          </w:tcPr>
          <w:p w14:paraId="36A3C017" w14:textId="5920A3A5" w:rsidR="001E5554" w:rsidRPr="00746B85"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430CF7AA" w14:textId="4442ED58"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569814A5" w14:textId="3C4AB078"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7082B27" w14:textId="7D3D6049" w:rsidR="001E5554" w:rsidRPr="001B553E"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In Class</w:t>
            </w:r>
          </w:p>
        </w:tc>
      </w:tr>
      <w:tr w:rsidR="001E5554" w:rsidRPr="00DA5891" w14:paraId="0BDA94F1" w14:textId="77777777" w:rsidTr="001E555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37" w:type="pct"/>
          </w:tcPr>
          <w:p w14:paraId="7F875692"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9</w:t>
            </w:r>
            <w:r w:rsidRPr="00330369">
              <w:rPr>
                <w:color w:val="1F4E79" w:themeColor="accent1" w:themeShade="80"/>
              </w:rPr>
              <w:t xml:space="preserve"> – </w:t>
            </w:r>
            <w:r>
              <w:rPr>
                <w:color w:val="1F4E79" w:themeColor="accent1" w:themeShade="80"/>
              </w:rPr>
              <w:t>March 7-13</w:t>
            </w:r>
          </w:p>
          <w:p w14:paraId="514B6908" w14:textId="72206140" w:rsidR="001E5554" w:rsidRDefault="001E5554" w:rsidP="001E5554">
            <w:pPr>
              <w:spacing w:line="180" w:lineRule="exact"/>
              <w:rPr>
                <w:color w:val="000000" w:themeColor="text1"/>
                <w:sz w:val="21"/>
                <w:szCs w:val="21"/>
              </w:rPr>
            </w:pPr>
          </w:p>
        </w:tc>
        <w:tc>
          <w:tcPr>
            <w:tcW w:w="2077" w:type="pct"/>
          </w:tcPr>
          <w:p w14:paraId="3269E461" w14:textId="72F9D82B" w:rsidR="00BC6433" w:rsidRDefault="001E5554" w:rsidP="005E7A3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#9.4 Dictionaries</w:t>
            </w:r>
          </w:p>
          <w:p w14:paraId="75E6D105" w14:textId="7B11DD7D" w:rsidR="00D152E0"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10473399" w14:textId="6CEA63DB" w:rsidR="00BC6433" w:rsidRPr="00037AD2" w:rsidRDefault="00BC6433"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66505CBB" w14:textId="5F568E94"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w:t>
            </w:r>
            <w:r>
              <w:rPr>
                <w:color w:val="000000" w:themeColor="text1"/>
                <w:sz w:val="21"/>
                <w:szCs w:val="21"/>
              </w:rPr>
              <w:t>t</w:t>
            </w:r>
          </w:p>
          <w:p w14:paraId="16A8AC12" w14:textId="2C1E30E8" w:rsidR="00761828" w:rsidRPr="00761828" w:rsidRDefault="00761828" w:rsidP="007618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34025943" w14:textId="6F573F89" w:rsidR="001E5554" w:rsidRDefault="005E7A38"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In Class</w:t>
            </w:r>
          </w:p>
          <w:p w14:paraId="7AEDB235" w14:textId="785815FC" w:rsidR="001E5554" w:rsidRPr="00A33C69" w:rsidRDefault="001E5554" w:rsidP="001E5554">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tc>
      </w:tr>
      <w:tr w:rsidR="001E5554" w:rsidRPr="00F51D25" w14:paraId="3E0444B2" w14:textId="77777777" w:rsidTr="001E5554">
        <w:trPr>
          <w:trHeight w:val="503"/>
        </w:trPr>
        <w:tc>
          <w:tcPr>
            <w:cnfStyle w:val="001000000000" w:firstRow="0" w:lastRow="0" w:firstColumn="1" w:lastColumn="0" w:oddVBand="0" w:evenVBand="0" w:oddHBand="0" w:evenHBand="0" w:firstRowFirstColumn="0" w:firstRowLastColumn="0" w:lastRowFirstColumn="0" w:lastRowLastColumn="0"/>
            <w:tcW w:w="837" w:type="pct"/>
          </w:tcPr>
          <w:p w14:paraId="5C2A2533"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10</w:t>
            </w:r>
            <w:r w:rsidRPr="00330369">
              <w:rPr>
                <w:color w:val="1F4E79" w:themeColor="accent1" w:themeShade="80"/>
              </w:rPr>
              <w:t xml:space="preserve"> – </w:t>
            </w:r>
            <w:r>
              <w:rPr>
                <w:color w:val="1F4E79" w:themeColor="accent1" w:themeShade="80"/>
              </w:rPr>
              <w:t>March 14-20</w:t>
            </w:r>
          </w:p>
          <w:p w14:paraId="5B90946D" w14:textId="792DEE6A" w:rsidR="001E5554" w:rsidRDefault="001E5554" w:rsidP="001E5554">
            <w:pPr>
              <w:spacing w:line="180" w:lineRule="exact"/>
              <w:rPr>
                <w:color w:val="000000" w:themeColor="text1"/>
                <w:sz w:val="21"/>
                <w:szCs w:val="21"/>
              </w:rPr>
            </w:pPr>
          </w:p>
        </w:tc>
        <w:tc>
          <w:tcPr>
            <w:tcW w:w="2077" w:type="pct"/>
          </w:tcPr>
          <w:p w14:paraId="4A2B2ADD"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#10.2 Tuples</w:t>
            </w:r>
          </w:p>
          <w:p w14:paraId="69239B4F" w14:textId="776AF5EC" w:rsidR="00BC6433" w:rsidRDefault="001E5554" w:rsidP="005E7A38">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#11.1 Regular Expressions</w:t>
            </w:r>
          </w:p>
          <w:p w14:paraId="5D696621" w14:textId="64F17B29"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59656B3E" w14:textId="4A7F73A4" w:rsidR="00BC6433" w:rsidRPr="00F51D25" w:rsidRDefault="00BC6433"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7F361167"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34146B4F"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E65782A" w14:textId="7D33AB17" w:rsidR="001E5554" w:rsidRDefault="005E7A38"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In Class</w:t>
            </w:r>
          </w:p>
          <w:p w14:paraId="1E36F93C" w14:textId="5D08C257" w:rsidR="001E5554" w:rsidRPr="00F51D25" w:rsidRDefault="001E5554" w:rsidP="001E5554">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tc>
      </w:tr>
      <w:tr w:rsidR="001E5554" w:rsidRPr="00DA5891" w14:paraId="1D3D5223" w14:textId="77777777" w:rsidTr="001E555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837" w:type="pct"/>
          </w:tcPr>
          <w:p w14:paraId="13F04092"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11</w:t>
            </w:r>
            <w:r w:rsidRPr="00330369">
              <w:rPr>
                <w:color w:val="1F4E79" w:themeColor="accent1" w:themeShade="80"/>
              </w:rPr>
              <w:t xml:space="preserve"> – </w:t>
            </w:r>
            <w:r>
              <w:rPr>
                <w:color w:val="1F4E79" w:themeColor="accent1" w:themeShade="80"/>
              </w:rPr>
              <w:t>March 21-27</w:t>
            </w:r>
          </w:p>
          <w:p w14:paraId="44CC2898" w14:textId="580955D0" w:rsidR="001E5554" w:rsidRDefault="001E5554" w:rsidP="001E5554">
            <w:pPr>
              <w:spacing w:line="180" w:lineRule="exact"/>
              <w:rPr>
                <w:color w:val="000000" w:themeColor="text1"/>
                <w:sz w:val="21"/>
                <w:szCs w:val="21"/>
              </w:rPr>
            </w:pPr>
          </w:p>
        </w:tc>
        <w:tc>
          <w:tcPr>
            <w:tcW w:w="2077" w:type="pct"/>
          </w:tcPr>
          <w:p w14:paraId="4E00F92E"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#12.1 Request-Response Cycle</w:t>
            </w:r>
          </w:p>
          <w:p w14:paraId="16642BAF"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#12.2 Scraping HTML Data with Beautiful Soup</w:t>
            </w:r>
          </w:p>
          <w:p w14:paraId="253874D5" w14:textId="1F0ECDE1"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Exercise #12.3 Following Links with </w:t>
            </w:r>
            <w:proofErr w:type="spellStart"/>
            <w:r>
              <w:rPr>
                <w:color w:val="000000" w:themeColor="text1"/>
                <w:sz w:val="21"/>
                <w:szCs w:val="21"/>
              </w:rPr>
              <w:t>BeautifulSoup</w:t>
            </w:r>
            <w:proofErr w:type="spellEnd"/>
          </w:p>
          <w:p w14:paraId="15FCFF7E" w14:textId="040160D3" w:rsid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43EC319B" w14:textId="77777777" w:rsidR="00761828" w:rsidRPr="00D152E0" w:rsidRDefault="00761828" w:rsidP="00761828">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1A5AAEC3" w14:textId="7BD2A542"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lastRenderedPageBreak/>
              <w:t>Discussion #</w:t>
            </w:r>
            <w:r w:rsidR="005E7A38">
              <w:rPr>
                <w:color w:val="000000" w:themeColor="text1"/>
                <w:sz w:val="21"/>
                <w:szCs w:val="21"/>
              </w:rPr>
              <w:t>6 Scaping</w:t>
            </w:r>
          </w:p>
          <w:p w14:paraId="4DF0DA8E" w14:textId="77777777" w:rsidR="00BC6433" w:rsidRDefault="00BC6433" w:rsidP="00BC6433">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769A63CA" w14:textId="23EF2F48" w:rsidR="00BC6433" w:rsidRPr="0039289D" w:rsidRDefault="00BC6433"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60E1B10F"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lastRenderedPageBreak/>
              <w:t>Sunday @ midnight</w:t>
            </w:r>
          </w:p>
          <w:p w14:paraId="7107CA10" w14:textId="5737CE90"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12FC608D" w14:textId="77777777" w:rsidR="00761828" w:rsidRPr="00761828" w:rsidRDefault="00761828" w:rsidP="00761828">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4B1CB27C" w14:textId="7710CCD3" w:rsidR="00761828" w:rsidRPr="00761828" w:rsidRDefault="001E5554" w:rsidP="007618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r w:rsidRPr="00A33C69">
              <w:rPr>
                <w:color w:val="000000" w:themeColor="text1"/>
                <w:sz w:val="21"/>
                <w:szCs w:val="21"/>
              </w:rPr>
              <w:t>Sunday @ midnigh</w:t>
            </w:r>
            <w:r w:rsidR="00761828">
              <w:rPr>
                <w:color w:val="000000" w:themeColor="text1"/>
                <w:sz w:val="21"/>
                <w:szCs w:val="21"/>
              </w:rPr>
              <w:t>t</w:t>
            </w:r>
          </w:p>
          <w:p w14:paraId="5A8E9F0E" w14:textId="77777777" w:rsidR="00761828" w:rsidRPr="00761828" w:rsidRDefault="00761828" w:rsidP="00761828">
            <w:pPr>
              <w:spacing w:line="220" w:lineRule="exact"/>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p>
          <w:p w14:paraId="347BBFB1" w14:textId="51198B95" w:rsidR="001E5554" w:rsidRPr="00761828" w:rsidRDefault="00761828" w:rsidP="007618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312BC38B" w14:textId="77777777" w:rsidR="005E7A38"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lastRenderedPageBreak/>
              <w:t>Thursday @ midnight - Initial post</w:t>
            </w:r>
            <w:r w:rsidRPr="00DA5891">
              <w:rPr>
                <w:color w:val="000000" w:themeColor="text1"/>
                <w:sz w:val="21"/>
                <w:szCs w:val="21"/>
              </w:rPr>
              <w:br/>
              <w:t>Sunday @ midnight – 2 peer responses</w:t>
            </w:r>
          </w:p>
          <w:p w14:paraId="76F97705" w14:textId="77777777" w:rsidR="005E7A38" w:rsidRPr="005E7A38" w:rsidRDefault="005E7A38" w:rsidP="005E7A38">
            <w:pPr>
              <w:pStyle w:val="ListParagraph"/>
              <w:cnfStyle w:val="000000100000" w:firstRow="0" w:lastRow="0" w:firstColumn="0" w:lastColumn="0" w:oddVBand="0" w:evenVBand="0" w:oddHBand="1" w:evenHBand="0" w:firstRowFirstColumn="0" w:firstRowLastColumn="0" w:lastRowFirstColumn="0" w:lastRowLastColumn="0"/>
              <w:rPr>
                <w:b/>
                <w:color w:val="000000" w:themeColor="text1"/>
                <w:sz w:val="21"/>
                <w:szCs w:val="21"/>
              </w:rPr>
            </w:pPr>
          </w:p>
          <w:p w14:paraId="294027A3" w14:textId="023A33D5" w:rsidR="001E5554" w:rsidRPr="005E7A38" w:rsidRDefault="005E7A38"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Cs/>
                <w:color w:val="000000" w:themeColor="text1"/>
                <w:sz w:val="21"/>
                <w:szCs w:val="21"/>
              </w:rPr>
            </w:pPr>
            <w:r w:rsidRPr="005E7A38">
              <w:rPr>
                <w:bCs/>
                <w:color w:val="000000" w:themeColor="text1"/>
                <w:sz w:val="21"/>
                <w:szCs w:val="21"/>
              </w:rPr>
              <w:t>In Class</w:t>
            </w:r>
            <w:r w:rsidR="001E5554" w:rsidRPr="005E7A38">
              <w:rPr>
                <w:bCs/>
                <w:color w:val="000000" w:themeColor="text1"/>
                <w:sz w:val="21"/>
                <w:szCs w:val="21"/>
              </w:rPr>
              <w:br/>
            </w:r>
          </w:p>
        </w:tc>
      </w:tr>
      <w:tr w:rsidR="001E5554" w:rsidRPr="004D5960" w14:paraId="2CF83FF7" w14:textId="77777777" w:rsidTr="001E5554">
        <w:trPr>
          <w:trHeight w:val="359"/>
        </w:trPr>
        <w:tc>
          <w:tcPr>
            <w:cnfStyle w:val="001000000000" w:firstRow="0" w:lastRow="0" w:firstColumn="1" w:lastColumn="0" w:oddVBand="0" w:evenVBand="0" w:oddHBand="0" w:evenHBand="0" w:firstRowFirstColumn="0" w:firstRowLastColumn="0" w:lastRowFirstColumn="0" w:lastRowLastColumn="0"/>
            <w:tcW w:w="837" w:type="pct"/>
          </w:tcPr>
          <w:p w14:paraId="6095F199" w14:textId="77777777" w:rsidR="001E5554" w:rsidRPr="00480AA0" w:rsidRDefault="001E5554" w:rsidP="001E5554">
            <w:pPr>
              <w:rPr>
                <w:b w:val="0"/>
                <w:bCs w:val="0"/>
                <w:color w:val="538135" w:themeColor="accent6" w:themeShade="BF"/>
              </w:rPr>
            </w:pPr>
            <w:r w:rsidRPr="00480AA0">
              <w:rPr>
                <w:color w:val="538135" w:themeColor="accent6" w:themeShade="BF"/>
              </w:rPr>
              <w:lastRenderedPageBreak/>
              <w:t>SPRING BREAK – March 2</w:t>
            </w:r>
            <w:r>
              <w:rPr>
                <w:color w:val="538135" w:themeColor="accent6" w:themeShade="BF"/>
              </w:rPr>
              <w:t xml:space="preserve">8 </w:t>
            </w:r>
            <w:r w:rsidRPr="00480AA0">
              <w:rPr>
                <w:color w:val="538135" w:themeColor="accent6" w:themeShade="BF"/>
              </w:rPr>
              <w:t xml:space="preserve">- April </w:t>
            </w:r>
            <w:r>
              <w:rPr>
                <w:color w:val="538135" w:themeColor="accent6" w:themeShade="BF"/>
              </w:rPr>
              <w:t>3</w:t>
            </w:r>
          </w:p>
          <w:p w14:paraId="5484CBDA" w14:textId="453B9ABE" w:rsidR="001E5554" w:rsidRDefault="001E5554" w:rsidP="001E5554">
            <w:pPr>
              <w:spacing w:line="180" w:lineRule="exact"/>
              <w:rPr>
                <w:color w:val="000000" w:themeColor="text1"/>
                <w:sz w:val="21"/>
                <w:szCs w:val="21"/>
              </w:rPr>
            </w:pPr>
          </w:p>
        </w:tc>
        <w:tc>
          <w:tcPr>
            <w:tcW w:w="2077" w:type="pct"/>
          </w:tcPr>
          <w:p w14:paraId="28597DD3" w14:textId="56689967" w:rsidR="001E5554" w:rsidRPr="00085037" w:rsidRDefault="00766078"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Enjoy your week</w:t>
            </w:r>
          </w:p>
        </w:tc>
        <w:tc>
          <w:tcPr>
            <w:tcW w:w="2086" w:type="pct"/>
          </w:tcPr>
          <w:p w14:paraId="542F12FC" w14:textId="56A46DCD" w:rsidR="001E5554" w:rsidRPr="00A33C69" w:rsidRDefault="00766078" w:rsidP="001E5554">
            <w:pPr>
              <w:pStyle w:val="ListParagraph"/>
              <w:numPr>
                <w:ilvl w:val="0"/>
                <w:numId w:val="42"/>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Nothing Due!</w:t>
            </w:r>
          </w:p>
        </w:tc>
      </w:tr>
      <w:tr w:rsidR="001E5554" w:rsidRPr="00FE1FB3" w14:paraId="5708844E" w14:textId="77777777" w:rsidTr="001E555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837" w:type="pct"/>
          </w:tcPr>
          <w:p w14:paraId="73625458"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12</w:t>
            </w:r>
            <w:r w:rsidRPr="00330369">
              <w:rPr>
                <w:color w:val="1F4E79" w:themeColor="accent1" w:themeShade="80"/>
              </w:rPr>
              <w:t xml:space="preserve"> – </w:t>
            </w:r>
            <w:r>
              <w:rPr>
                <w:color w:val="1F4E79" w:themeColor="accent1" w:themeShade="80"/>
              </w:rPr>
              <w:t>April 4-10</w:t>
            </w:r>
          </w:p>
          <w:p w14:paraId="4ABAA838" w14:textId="30E4E3F1" w:rsidR="001E5554" w:rsidRDefault="001E5554" w:rsidP="001E5554">
            <w:pPr>
              <w:spacing w:line="180" w:lineRule="exact"/>
              <w:rPr>
                <w:color w:val="000000" w:themeColor="text1"/>
                <w:sz w:val="21"/>
                <w:szCs w:val="21"/>
              </w:rPr>
            </w:pPr>
          </w:p>
        </w:tc>
        <w:tc>
          <w:tcPr>
            <w:tcW w:w="2077" w:type="pct"/>
          </w:tcPr>
          <w:p w14:paraId="61782C4E"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#13.1 Extracting Data from XML</w:t>
            </w:r>
          </w:p>
          <w:p w14:paraId="5A48A4E5" w14:textId="77777777" w:rsidR="001E5554" w:rsidRPr="00746B85"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#13.2 Extracting Data from JSON</w:t>
            </w:r>
          </w:p>
          <w:p w14:paraId="2FEAC8FF" w14:textId="170D6561"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Exercise #13.3 Using the </w:t>
            </w:r>
            <w:proofErr w:type="spellStart"/>
            <w:r>
              <w:rPr>
                <w:color w:val="000000" w:themeColor="text1"/>
                <w:sz w:val="21"/>
                <w:szCs w:val="21"/>
              </w:rPr>
              <w:t>GeoJSON</w:t>
            </w:r>
            <w:proofErr w:type="spellEnd"/>
            <w:r>
              <w:rPr>
                <w:color w:val="000000" w:themeColor="text1"/>
                <w:sz w:val="21"/>
                <w:szCs w:val="21"/>
              </w:rPr>
              <w:t xml:space="preserve"> API</w:t>
            </w:r>
          </w:p>
          <w:p w14:paraId="77F6FD4C" w14:textId="770C9C75" w:rsidR="00D152E0" w:rsidRPr="00D152E0" w:rsidRDefault="00D152E0" w:rsidP="00D152E0">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5D2DB660" w14:textId="77777777" w:rsidR="001E5554" w:rsidRDefault="001E5554" w:rsidP="001E5554">
            <w:pPr>
              <w:pStyle w:val="ListParagraph"/>
              <w:spacing w:line="220" w:lineRule="exact"/>
              <w:ind w:left="288"/>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32AF74AA" w14:textId="4E4ADCD6" w:rsidR="001E5554" w:rsidRDefault="001E5554" w:rsidP="001E5554">
            <w:pPr>
              <w:pStyle w:val="ListParagraph"/>
              <w:numPr>
                <w:ilvl w:val="0"/>
                <w:numId w:val="42"/>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Discussion #</w:t>
            </w:r>
            <w:r w:rsidR="001D6AE4">
              <w:rPr>
                <w:color w:val="000000" w:themeColor="text1"/>
                <w:sz w:val="21"/>
                <w:szCs w:val="21"/>
              </w:rPr>
              <w:t>7</w:t>
            </w:r>
            <w:r w:rsidR="005E7A38">
              <w:rPr>
                <w:color w:val="000000" w:themeColor="text1"/>
                <w:sz w:val="21"/>
                <w:szCs w:val="21"/>
              </w:rPr>
              <w:t xml:space="preserve"> Data Formats</w:t>
            </w:r>
          </w:p>
          <w:p w14:paraId="733CD8BF" w14:textId="77777777" w:rsidR="00BC6433" w:rsidRDefault="00BC6433" w:rsidP="00BC6433">
            <w:pPr>
              <w:pStyle w:val="ListParagraph"/>
              <w:spacing w:line="220" w:lineRule="exact"/>
              <w:ind w:left="360"/>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p>
          <w:p w14:paraId="12B93C8E" w14:textId="101B6CCF" w:rsidR="00BC6433" w:rsidRPr="00085037" w:rsidRDefault="00BC6433" w:rsidP="001E5554">
            <w:pPr>
              <w:pStyle w:val="ListParagraph"/>
              <w:numPr>
                <w:ilvl w:val="0"/>
                <w:numId w:val="42"/>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353EE1BA"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 xml:space="preserve">Sunday @ midnight </w:t>
            </w:r>
          </w:p>
          <w:p w14:paraId="4866604E" w14:textId="77777777" w:rsidR="001E5554" w:rsidRPr="00A33C69"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1A8971F8" w14:textId="5C0CADDE"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6D76F636" w14:textId="73EB3ED9" w:rsidR="00761828" w:rsidRPr="00761828" w:rsidRDefault="00761828" w:rsidP="00761828">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3D148393" w14:textId="25E60492" w:rsidR="001E5554" w:rsidRPr="00BC6433" w:rsidRDefault="001E5554" w:rsidP="00BC6433">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BC6433">
              <w:rPr>
                <w:color w:val="000000" w:themeColor="text1"/>
                <w:sz w:val="21"/>
                <w:szCs w:val="21"/>
              </w:rPr>
              <w:t>Thursday @ midnight - Initial post</w:t>
            </w:r>
            <w:r w:rsidRPr="00BC6433">
              <w:rPr>
                <w:color w:val="000000" w:themeColor="text1"/>
                <w:sz w:val="21"/>
                <w:szCs w:val="21"/>
              </w:rPr>
              <w:br/>
              <w:t>Sunday @ midnight – 2 peer responses</w:t>
            </w:r>
          </w:p>
        </w:tc>
      </w:tr>
      <w:tr w:rsidR="001E5554" w:rsidRPr="009C27E7" w14:paraId="5F34F3CC" w14:textId="77777777" w:rsidTr="001E5554">
        <w:trPr>
          <w:trHeight w:val="404"/>
        </w:trPr>
        <w:tc>
          <w:tcPr>
            <w:cnfStyle w:val="001000000000" w:firstRow="0" w:lastRow="0" w:firstColumn="1" w:lastColumn="0" w:oddVBand="0" w:evenVBand="0" w:oddHBand="0" w:evenHBand="0" w:firstRowFirstColumn="0" w:firstRowLastColumn="0" w:lastRowFirstColumn="0" w:lastRowLastColumn="0"/>
            <w:tcW w:w="837" w:type="pct"/>
          </w:tcPr>
          <w:p w14:paraId="4935EDF1"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13</w:t>
            </w:r>
            <w:r w:rsidRPr="00330369">
              <w:rPr>
                <w:color w:val="1F4E79" w:themeColor="accent1" w:themeShade="80"/>
              </w:rPr>
              <w:t xml:space="preserve"> – </w:t>
            </w:r>
            <w:r>
              <w:rPr>
                <w:color w:val="1F4E79" w:themeColor="accent1" w:themeShade="80"/>
              </w:rPr>
              <w:t>April 11-17</w:t>
            </w:r>
          </w:p>
          <w:p w14:paraId="32CB53F4" w14:textId="7F490F82" w:rsidR="001E5554" w:rsidRPr="00A65412" w:rsidRDefault="001E5554" w:rsidP="001E5554">
            <w:pPr>
              <w:spacing w:line="180" w:lineRule="exact"/>
              <w:rPr>
                <w:b w:val="0"/>
                <w:bCs w:val="0"/>
                <w:color w:val="000000" w:themeColor="text1"/>
                <w:sz w:val="21"/>
                <w:szCs w:val="21"/>
              </w:rPr>
            </w:pPr>
          </w:p>
        </w:tc>
        <w:tc>
          <w:tcPr>
            <w:tcW w:w="2077" w:type="pct"/>
          </w:tcPr>
          <w:p w14:paraId="044A27D7"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Discussion #3 OOP</w:t>
            </w:r>
          </w:p>
          <w:p w14:paraId="2BE70B91"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B2355">
              <w:rPr>
                <w:color w:val="000000" w:themeColor="text1"/>
                <w:sz w:val="21"/>
                <w:szCs w:val="21"/>
              </w:rPr>
              <w:t>Exercise #1</w:t>
            </w:r>
            <w:r>
              <w:rPr>
                <w:color w:val="000000" w:themeColor="text1"/>
                <w:sz w:val="21"/>
                <w:szCs w:val="21"/>
              </w:rPr>
              <w:t>5.1 Single Table</w:t>
            </w:r>
          </w:p>
          <w:p w14:paraId="59B396CF"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#15.2 Counting</w:t>
            </w:r>
          </w:p>
          <w:p w14:paraId="59AD7AEF"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#15.3 Multi-Table Database</w:t>
            </w:r>
          </w:p>
          <w:p w14:paraId="6F5206B3" w14:textId="39DB21C0" w:rsidR="001E5554" w:rsidRDefault="001E5554" w:rsidP="001E5554">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Exercise #15.4 Many Students in Many Courses</w:t>
            </w:r>
          </w:p>
          <w:p w14:paraId="26AA964C" w14:textId="2DCBEF7F" w:rsidR="00D152E0" w:rsidRPr="00D152E0" w:rsidRDefault="00D152E0" w:rsidP="00D152E0">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 xml:space="preserve">In Class </w:t>
            </w:r>
            <w:proofErr w:type="spellStart"/>
            <w:r>
              <w:rPr>
                <w:color w:val="000000" w:themeColor="text1"/>
                <w:sz w:val="21"/>
                <w:szCs w:val="21"/>
              </w:rPr>
              <w:t>Github</w:t>
            </w:r>
            <w:proofErr w:type="spellEnd"/>
          </w:p>
          <w:p w14:paraId="31065C79" w14:textId="766089B2"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Discussion #</w:t>
            </w:r>
            <w:r w:rsidR="005E7A38">
              <w:rPr>
                <w:color w:val="000000" w:themeColor="text1"/>
                <w:sz w:val="21"/>
                <w:szCs w:val="21"/>
              </w:rPr>
              <w:t>8 OOP Class Example</w:t>
            </w:r>
          </w:p>
          <w:p w14:paraId="3CEFD633" w14:textId="77777777" w:rsidR="00BC6433" w:rsidRDefault="00BC6433" w:rsidP="00BC6433">
            <w:pPr>
              <w:pStyle w:val="ListParagraph"/>
              <w:spacing w:line="220" w:lineRule="exact"/>
              <w:ind w:left="288"/>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p w14:paraId="0581B620" w14:textId="5C16671F" w:rsidR="00BC6433" w:rsidRDefault="00BC6433"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526EDDB3" w14:textId="77777777" w:rsidR="001E5554" w:rsidRPr="00BB2355"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B2355">
              <w:rPr>
                <w:color w:val="000000" w:themeColor="text1"/>
                <w:sz w:val="21"/>
                <w:szCs w:val="21"/>
              </w:rPr>
              <w:t>Sunday @ midnight</w:t>
            </w:r>
            <w:r w:rsidRPr="00BB2355">
              <w:rPr>
                <w:b/>
                <w:color w:val="000000" w:themeColor="text1"/>
                <w:sz w:val="21"/>
                <w:szCs w:val="21"/>
              </w:rPr>
              <w:t xml:space="preserve"> </w:t>
            </w:r>
          </w:p>
          <w:p w14:paraId="023BF618"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B2355">
              <w:rPr>
                <w:color w:val="000000" w:themeColor="text1"/>
                <w:sz w:val="21"/>
                <w:szCs w:val="21"/>
              </w:rPr>
              <w:t>Sunday @ midnight</w:t>
            </w:r>
          </w:p>
          <w:p w14:paraId="515CB6EE"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B2355">
              <w:rPr>
                <w:color w:val="000000" w:themeColor="text1"/>
                <w:sz w:val="21"/>
                <w:szCs w:val="21"/>
              </w:rPr>
              <w:t>Sunday @ midnight</w:t>
            </w:r>
          </w:p>
          <w:p w14:paraId="6CE2BBDA" w14:textId="77777777" w:rsidR="001E5554"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B2355">
              <w:rPr>
                <w:color w:val="000000" w:themeColor="text1"/>
                <w:sz w:val="21"/>
                <w:szCs w:val="21"/>
              </w:rPr>
              <w:t>Sunday @ midnight</w:t>
            </w:r>
          </w:p>
          <w:p w14:paraId="514D808C" w14:textId="22D6F263" w:rsidR="001E5554" w:rsidRDefault="001E5554" w:rsidP="001E5554">
            <w:p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p w14:paraId="2B1D74A4" w14:textId="241085A8" w:rsidR="00761828" w:rsidRDefault="00761828" w:rsidP="001E5554">
            <w:p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p>
          <w:p w14:paraId="28E43BD9" w14:textId="56895449" w:rsidR="00761828" w:rsidRPr="00761828" w:rsidRDefault="00761828" w:rsidP="00761828">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DA5891">
              <w:rPr>
                <w:color w:val="000000" w:themeColor="text1"/>
                <w:sz w:val="21"/>
                <w:szCs w:val="21"/>
              </w:rPr>
              <w:t>Sunday @ midnight</w:t>
            </w:r>
          </w:p>
          <w:p w14:paraId="0299BEAF" w14:textId="3A9AA4AA" w:rsidR="001E5554" w:rsidRPr="00A33C69" w:rsidRDefault="00BC6433"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color w:val="000000" w:themeColor="text1"/>
                <w:sz w:val="21"/>
                <w:szCs w:val="21"/>
              </w:rPr>
            </w:pPr>
            <w:r w:rsidRPr="00BC6433">
              <w:rPr>
                <w:color w:val="000000" w:themeColor="text1"/>
                <w:sz w:val="21"/>
                <w:szCs w:val="21"/>
              </w:rPr>
              <w:t>Thursday @ midnight - Initial post</w:t>
            </w:r>
            <w:r w:rsidRPr="00BC6433">
              <w:rPr>
                <w:color w:val="000000" w:themeColor="text1"/>
                <w:sz w:val="21"/>
                <w:szCs w:val="21"/>
              </w:rPr>
              <w:br/>
              <w:t>Sunday @ midnight – 2 peer responses</w:t>
            </w:r>
          </w:p>
        </w:tc>
      </w:tr>
      <w:tr w:rsidR="001E5554" w:rsidRPr="000863AE" w14:paraId="1B730100" w14:textId="77777777" w:rsidTr="001E555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837" w:type="pct"/>
          </w:tcPr>
          <w:p w14:paraId="18AE82EB"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14</w:t>
            </w:r>
            <w:r w:rsidRPr="00330369">
              <w:rPr>
                <w:color w:val="1F4E79" w:themeColor="accent1" w:themeShade="80"/>
              </w:rPr>
              <w:t xml:space="preserve"> – </w:t>
            </w:r>
            <w:r>
              <w:rPr>
                <w:color w:val="1F4E79" w:themeColor="accent1" w:themeShade="80"/>
              </w:rPr>
              <w:t>April 18-24</w:t>
            </w:r>
          </w:p>
          <w:p w14:paraId="0D79CA1B" w14:textId="72E2BBBC" w:rsidR="001E5554" w:rsidRPr="00A65412" w:rsidRDefault="001E5554" w:rsidP="001E5554">
            <w:pPr>
              <w:spacing w:line="180" w:lineRule="exact"/>
              <w:rPr>
                <w:b w:val="0"/>
                <w:bCs w:val="0"/>
                <w:color w:val="000000" w:themeColor="text1"/>
                <w:sz w:val="21"/>
                <w:szCs w:val="21"/>
              </w:rPr>
            </w:pPr>
          </w:p>
        </w:tc>
        <w:tc>
          <w:tcPr>
            <w:tcW w:w="2077" w:type="pct"/>
          </w:tcPr>
          <w:p w14:paraId="4FE2B880"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Exercise #16 Visualize Some Data</w:t>
            </w:r>
          </w:p>
          <w:p w14:paraId="49325D6F" w14:textId="0341049C" w:rsidR="00BC6433" w:rsidRPr="00BB2355" w:rsidRDefault="00BC6433"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Pr>
                <w:color w:val="000000" w:themeColor="text1"/>
                <w:sz w:val="21"/>
                <w:szCs w:val="21"/>
              </w:rPr>
              <w:t>Zoom Meeting Attendance</w:t>
            </w:r>
          </w:p>
        </w:tc>
        <w:tc>
          <w:tcPr>
            <w:tcW w:w="2086" w:type="pct"/>
          </w:tcPr>
          <w:p w14:paraId="5D081DFB" w14:textId="09FB206D" w:rsidR="001E5554" w:rsidRPr="009053C7"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Cs/>
                <w:color w:val="000000" w:themeColor="text1"/>
                <w:sz w:val="21"/>
                <w:szCs w:val="21"/>
              </w:rPr>
            </w:pPr>
            <w:r w:rsidRPr="009053C7">
              <w:rPr>
                <w:bCs/>
                <w:color w:val="000000" w:themeColor="text1"/>
                <w:sz w:val="21"/>
                <w:szCs w:val="21"/>
              </w:rPr>
              <w:t>Next Sunday @ midnight</w:t>
            </w:r>
          </w:p>
        </w:tc>
      </w:tr>
      <w:tr w:rsidR="001E5554" w:rsidRPr="000863AE" w14:paraId="06C082C4" w14:textId="77777777" w:rsidTr="001E5554">
        <w:trPr>
          <w:trHeight w:val="494"/>
        </w:trPr>
        <w:tc>
          <w:tcPr>
            <w:cnfStyle w:val="001000000000" w:firstRow="0" w:lastRow="0" w:firstColumn="1" w:lastColumn="0" w:oddVBand="0" w:evenVBand="0" w:oddHBand="0" w:evenHBand="0" w:firstRowFirstColumn="0" w:firstRowLastColumn="0" w:lastRowFirstColumn="0" w:lastRowLastColumn="0"/>
            <w:tcW w:w="837" w:type="pct"/>
          </w:tcPr>
          <w:p w14:paraId="52A48EDD" w14:textId="4F1875F1" w:rsidR="001E5554" w:rsidRDefault="001E5554" w:rsidP="001E5554">
            <w:pPr>
              <w:spacing w:line="180" w:lineRule="exact"/>
              <w:rPr>
                <w:color w:val="000000" w:themeColor="text1"/>
                <w:sz w:val="21"/>
                <w:szCs w:val="21"/>
              </w:rPr>
            </w:pPr>
            <w:r w:rsidRPr="00330369">
              <w:rPr>
                <w:color w:val="1F4E79" w:themeColor="accent1" w:themeShade="80"/>
              </w:rPr>
              <w:t xml:space="preserve">Module </w:t>
            </w:r>
            <w:r>
              <w:rPr>
                <w:color w:val="1F4E79" w:themeColor="accent1" w:themeShade="80"/>
              </w:rPr>
              <w:t>15</w:t>
            </w:r>
            <w:r w:rsidRPr="00330369">
              <w:rPr>
                <w:color w:val="1F4E79" w:themeColor="accent1" w:themeShade="80"/>
              </w:rPr>
              <w:t xml:space="preserve"> –</w:t>
            </w:r>
            <w:r>
              <w:rPr>
                <w:color w:val="1F4E79" w:themeColor="accent1" w:themeShade="80"/>
              </w:rPr>
              <w:t xml:space="preserve"> April 25 – May 1</w:t>
            </w:r>
            <w:r>
              <w:rPr>
                <w:color w:val="000000" w:themeColor="text1"/>
                <w:sz w:val="21"/>
                <w:szCs w:val="21"/>
              </w:rPr>
              <w:br/>
            </w:r>
          </w:p>
        </w:tc>
        <w:tc>
          <w:tcPr>
            <w:tcW w:w="2077" w:type="pct"/>
          </w:tcPr>
          <w:p w14:paraId="5D455E8B" w14:textId="77777777" w:rsidR="001E5554" w:rsidRPr="00BC6433" w:rsidRDefault="009053C7"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bCs/>
                <w:color w:val="000000" w:themeColor="text1"/>
                <w:sz w:val="21"/>
                <w:szCs w:val="21"/>
              </w:rPr>
            </w:pPr>
            <w:r w:rsidRPr="009053C7">
              <w:rPr>
                <w:color w:val="000000" w:themeColor="text1"/>
                <w:sz w:val="21"/>
                <w:szCs w:val="21"/>
              </w:rPr>
              <w:t>In Class Activities</w:t>
            </w:r>
          </w:p>
          <w:p w14:paraId="0E09A4E8" w14:textId="4948F4DB" w:rsidR="00BC6433" w:rsidRPr="009053C7" w:rsidRDefault="00BC6433"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bCs/>
                <w:color w:val="000000" w:themeColor="text1"/>
                <w:sz w:val="21"/>
                <w:szCs w:val="21"/>
              </w:rPr>
            </w:pPr>
            <w:r>
              <w:rPr>
                <w:color w:val="000000" w:themeColor="text1"/>
                <w:sz w:val="21"/>
                <w:szCs w:val="21"/>
              </w:rPr>
              <w:t>Zoom Meeting Attendance</w:t>
            </w:r>
          </w:p>
        </w:tc>
        <w:tc>
          <w:tcPr>
            <w:tcW w:w="2086" w:type="pct"/>
          </w:tcPr>
          <w:p w14:paraId="23080BFC" w14:textId="069FF689" w:rsidR="001E5554" w:rsidRPr="009053C7" w:rsidRDefault="001E5554" w:rsidP="001E5554">
            <w:pPr>
              <w:pStyle w:val="ListParagraph"/>
              <w:numPr>
                <w:ilvl w:val="0"/>
                <w:numId w:val="29"/>
              </w:numPr>
              <w:spacing w:line="220" w:lineRule="exact"/>
              <w:cnfStyle w:val="000000000000" w:firstRow="0" w:lastRow="0" w:firstColumn="0" w:lastColumn="0" w:oddVBand="0" w:evenVBand="0" w:oddHBand="0" w:evenHBand="0" w:firstRowFirstColumn="0" w:firstRowLastColumn="0" w:lastRowFirstColumn="0" w:lastRowLastColumn="0"/>
              <w:rPr>
                <w:b/>
                <w:color w:val="000000" w:themeColor="text1"/>
                <w:sz w:val="21"/>
                <w:szCs w:val="21"/>
              </w:rPr>
            </w:pPr>
          </w:p>
        </w:tc>
      </w:tr>
      <w:tr w:rsidR="001E5554" w:rsidRPr="000863AE" w14:paraId="1D8E8AD4" w14:textId="77777777" w:rsidTr="001E5554">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837" w:type="pct"/>
          </w:tcPr>
          <w:p w14:paraId="787174F1" w14:textId="77777777" w:rsidR="001E5554" w:rsidRPr="00330369" w:rsidRDefault="001E5554" w:rsidP="001E5554">
            <w:pPr>
              <w:rPr>
                <w:b w:val="0"/>
                <w:bCs w:val="0"/>
                <w:color w:val="1F4E79" w:themeColor="accent1" w:themeShade="80"/>
              </w:rPr>
            </w:pPr>
            <w:r w:rsidRPr="00330369">
              <w:rPr>
                <w:color w:val="1F4E79" w:themeColor="accent1" w:themeShade="80"/>
              </w:rPr>
              <w:t xml:space="preserve">Module </w:t>
            </w:r>
            <w:r>
              <w:rPr>
                <w:color w:val="1F4E79" w:themeColor="accent1" w:themeShade="80"/>
              </w:rPr>
              <w:t>16</w:t>
            </w:r>
            <w:r w:rsidRPr="00330369">
              <w:rPr>
                <w:color w:val="1F4E79" w:themeColor="accent1" w:themeShade="80"/>
              </w:rPr>
              <w:t xml:space="preserve"> –</w:t>
            </w:r>
            <w:r>
              <w:rPr>
                <w:color w:val="1F4E79" w:themeColor="accent1" w:themeShade="80"/>
              </w:rPr>
              <w:t xml:space="preserve">May 2-6 </w:t>
            </w:r>
            <w:r w:rsidRPr="00C677D5">
              <w:rPr>
                <w:i/>
                <w:iCs/>
                <w:color w:val="C00000"/>
              </w:rPr>
              <w:t>IMPORTANT: Semester ends on FRIDAY</w:t>
            </w:r>
          </w:p>
          <w:p w14:paraId="4D801853" w14:textId="77777777" w:rsidR="001E5554" w:rsidRDefault="001E5554" w:rsidP="001E5554">
            <w:pPr>
              <w:spacing w:line="180" w:lineRule="exact"/>
              <w:rPr>
                <w:color w:val="000000" w:themeColor="text1"/>
                <w:sz w:val="21"/>
                <w:szCs w:val="21"/>
              </w:rPr>
            </w:pPr>
          </w:p>
        </w:tc>
        <w:tc>
          <w:tcPr>
            <w:tcW w:w="2077" w:type="pct"/>
          </w:tcPr>
          <w:p w14:paraId="5FD54936" w14:textId="777777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000000" w:themeColor="text1"/>
                <w:sz w:val="21"/>
                <w:szCs w:val="21"/>
              </w:rPr>
            </w:pPr>
            <w:r w:rsidRPr="00370472">
              <w:rPr>
                <w:b/>
                <w:bCs/>
                <w:color w:val="000000" w:themeColor="text1"/>
                <w:sz w:val="21"/>
                <w:szCs w:val="21"/>
              </w:rPr>
              <w:t xml:space="preserve">Final </w:t>
            </w:r>
            <w:r>
              <w:rPr>
                <w:b/>
                <w:bCs/>
                <w:color w:val="000000" w:themeColor="text1"/>
                <w:sz w:val="21"/>
                <w:szCs w:val="21"/>
              </w:rPr>
              <w:t>Exam</w:t>
            </w:r>
          </w:p>
          <w:p w14:paraId="325046F2" w14:textId="4A88DDF7" w:rsidR="001E5554" w:rsidRPr="00BC6433"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r>
              <w:rPr>
                <w:color w:val="000000" w:themeColor="text1"/>
                <w:sz w:val="21"/>
                <w:szCs w:val="21"/>
              </w:rPr>
              <w:t>Discussion #</w:t>
            </w:r>
            <w:r w:rsidR="005E7A38">
              <w:rPr>
                <w:color w:val="000000" w:themeColor="text1"/>
                <w:sz w:val="21"/>
                <w:szCs w:val="21"/>
              </w:rPr>
              <w:t>9</w:t>
            </w:r>
            <w:r>
              <w:rPr>
                <w:color w:val="000000" w:themeColor="text1"/>
                <w:sz w:val="21"/>
                <w:szCs w:val="21"/>
              </w:rPr>
              <w:t xml:space="preserve"> Final Thoughts</w:t>
            </w:r>
          </w:p>
          <w:p w14:paraId="46320EA7" w14:textId="4CBE8948" w:rsidR="00BC6433" w:rsidRPr="00370472" w:rsidRDefault="00BC6433"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bCs/>
                <w:color w:val="000000" w:themeColor="text1"/>
                <w:sz w:val="21"/>
                <w:szCs w:val="21"/>
              </w:rPr>
            </w:pPr>
            <w:r>
              <w:rPr>
                <w:color w:val="000000" w:themeColor="text1"/>
                <w:sz w:val="21"/>
                <w:szCs w:val="21"/>
              </w:rPr>
              <w:t>Zoom Meeting Attendance</w:t>
            </w:r>
          </w:p>
        </w:tc>
        <w:tc>
          <w:tcPr>
            <w:tcW w:w="2086" w:type="pct"/>
          </w:tcPr>
          <w:p w14:paraId="3DC94AEA" w14:textId="77777777" w:rsidR="001E5554" w:rsidRPr="000863AE"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color w:val="C00000"/>
                <w:sz w:val="21"/>
                <w:szCs w:val="21"/>
              </w:rPr>
            </w:pPr>
            <w:r>
              <w:rPr>
                <w:b/>
                <w:color w:val="C00000"/>
                <w:sz w:val="21"/>
                <w:szCs w:val="21"/>
              </w:rPr>
              <w:t>In Class</w:t>
            </w:r>
          </w:p>
          <w:p w14:paraId="09690918" w14:textId="6E4BB577" w:rsidR="001E5554" w:rsidRDefault="001E5554" w:rsidP="001E5554">
            <w:pPr>
              <w:pStyle w:val="ListParagraph"/>
              <w:numPr>
                <w:ilvl w:val="0"/>
                <w:numId w:val="29"/>
              </w:numPr>
              <w:spacing w:line="220" w:lineRule="exact"/>
              <w:cnfStyle w:val="000000100000" w:firstRow="0" w:lastRow="0" w:firstColumn="0" w:lastColumn="0" w:oddVBand="0" w:evenVBand="0" w:oddHBand="1" w:evenHBand="0" w:firstRowFirstColumn="0" w:firstRowLastColumn="0" w:lastRowFirstColumn="0" w:lastRowLastColumn="0"/>
              <w:rPr>
                <w:b/>
                <w:color w:val="C00000"/>
                <w:sz w:val="21"/>
                <w:szCs w:val="21"/>
              </w:rPr>
            </w:pPr>
            <w:r w:rsidRPr="000863AE">
              <w:rPr>
                <w:b/>
                <w:color w:val="C00000"/>
                <w:sz w:val="21"/>
                <w:szCs w:val="21"/>
              </w:rPr>
              <w:t>FRIDAY</w:t>
            </w:r>
            <w:r>
              <w:rPr>
                <w:b/>
                <w:color w:val="C00000"/>
                <w:sz w:val="21"/>
                <w:szCs w:val="21"/>
              </w:rPr>
              <w:t xml:space="preserve"> 5/7 </w:t>
            </w:r>
            <w:r w:rsidRPr="000863AE">
              <w:rPr>
                <w:color w:val="C00000"/>
                <w:sz w:val="21"/>
                <w:szCs w:val="21"/>
              </w:rPr>
              <w:t>@ midnight</w:t>
            </w:r>
          </w:p>
        </w:tc>
      </w:tr>
    </w:tbl>
    <w:p w14:paraId="084103D3" w14:textId="77777777" w:rsidR="00476C69" w:rsidRDefault="00476C69" w:rsidP="00B655ED"/>
    <w:sectPr w:rsidR="00476C69" w:rsidSect="00773C77">
      <w:pgSz w:w="12240" w:h="15840"/>
      <w:pgMar w:top="864"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8E3"/>
    <w:multiLevelType w:val="hybridMultilevel"/>
    <w:tmpl w:val="825C9ACE"/>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80F"/>
    <w:multiLevelType w:val="hybridMultilevel"/>
    <w:tmpl w:val="A8E03D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C61A11"/>
    <w:multiLevelType w:val="multilevel"/>
    <w:tmpl w:val="7504ADD2"/>
    <w:lvl w:ilvl="0">
      <w:start w:val="1"/>
      <w:numFmt w:val="bullet"/>
      <w:lvlText w:val=""/>
      <w:lvlJc w:val="left"/>
      <w:pPr>
        <w:tabs>
          <w:tab w:val="num" w:pos="360"/>
        </w:tabs>
        <w:ind w:left="432" w:hanging="41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7A143D"/>
    <w:multiLevelType w:val="hybridMultilevel"/>
    <w:tmpl w:val="2EC48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B6912"/>
    <w:multiLevelType w:val="hybridMultilevel"/>
    <w:tmpl w:val="0B00712C"/>
    <w:lvl w:ilvl="0" w:tplc="F6026974">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C2FC8"/>
    <w:multiLevelType w:val="hybridMultilevel"/>
    <w:tmpl w:val="9CFCDDB2"/>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C61CD"/>
    <w:multiLevelType w:val="multilevel"/>
    <w:tmpl w:val="61D2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C077B"/>
    <w:multiLevelType w:val="hybridMultilevel"/>
    <w:tmpl w:val="295AE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3D3B1E"/>
    <w:multiLevelType w:val="multilevel"/>
    <w:tmpl w:val="65D2881C"/>
    <w:lvl w:ilvl="0">
      <w:start w:val="1"/>
      <w:numFmt w:val="bullet"/>
      <w:lvlText w:val=""/>
      <w:lvlJc w:val="left"/>
      <w:pPr>
        <w:ind w:left="288"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D70ABF"/>
    <w:multiLevelType w:val="multilevel"/>
    <w:tmpl w:val="86EA5F92"/>
    <w:lvl w:ilvl="0">
      <w:start w:val="1"/>
      <w:numFmt w:val="bullet"/>
      <w:lvlText w:val=""/>
      <w:lvlJc w:val="left"/>
      <w:pPr>
        <w:ind w:left="432" w:hanging="41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00107B4"/>
    <w:multiLevelType w:val="hybridMultilevel"/>
    <w:tmpl w:val="65D2881C"/>
    <w:lvl w:ilvl="0" w:tplc="F6E67F88">
      <w:start w:val="1"/>
      <w:numFmt w:val="bullet"/>
      <w:lvlText w:val=""/>
      <w:lvlJc w:val="left"/>
      <w:pPr>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4C"/>
    <w:multiLevelType w:val="hybridMultilevel"/>
    <w:tmpl w:val="98E6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4748A"/>
    <w:multiLevelType w:val="hybridMultilevel"/>
    <w:tmpl w:val="65E8FC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8527F1F"/>
    <w:multiLevelType w:val="hybridMultilevel"/>
    <w:tmpl w:val="315CF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8235F6"/>
    <w:multiLevelType w:val="hybridMultilevel"/>
    <w:tmpl w:val="602AB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568ED"/>
    <w:multiLevelType w:val="hybridMultilevel"/>
    <w:tmpl w:val="458426C6"/>
    <w:lvl w:ilvl="0" w:tplc="59AA4FC2">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B352F"/>
    <w:multiLevelType w:val="hybridMultilevel"/>
    <w:tmpl w:val="43AA33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C1712F"/>
    <w:multiLevelType w:val="hybridMultilevel"/>
    <w:tmpl w:val="ADB0AAFC"/>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44CE4"/>
    <w:multiLevelType w:val="hybridMultilevel"/>
    <w:tmpl w:val="01CC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80B20"/>
    <w:multiLevelType w:val="hybridMultilevel"/>
    <w:tmpl w:val="D93C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3650A"/>
    <w:multiLevelType w:val="hybridMultilevel"/>
    <w:tmpl w:val="0A9A1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124279"/>
    <w:multiLevelType w:val="hybridMultilevel"/>
    <w:tmpl w:val="D12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3592F"/>
    <w:multiLevelType w:val="hybridMultilevel"/>
    <w:tmpl w:val="71AC5B16"/>
    <w:lvl w:ilvl="0" w:tplc="C4DEF7EC">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B3492"/>
    <w:multiLevelType w:val="hybridMultilevel"/>
    <w:tmpl w:val="E0A0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5425C"/>
    <w:multiLevelType w:val="hybridMultilevel"/>
    <w:tmpl w:val="E842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64C7E"/>
    <w:multiLevelType w:val="hybridMultilevel"/>
    <w:tmpl w:val="E7E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A58F1"/>
    <w:multiLevelType w:val="hybridMultilevel"/>
    <w:tmpl w:val="CDD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A4E77"/>
    <w:multiLevelType w:val="hybridMultilevel"/>
    <w:tmpl w:val="D586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780823"/>
    <w:multiLevelType w:val="multilevel"/>
    <w:tmpl w:val="458426C6"/>
    <w:lvl w:ilvl="0">
      <w:start w:val="1"/>
      <w:numFmt w:val="bullet"/>
      <w:lvlText w:val=""/>
      <w:lvlJc w:val="left"/>
      <w:pPr>
        <w:ind w:left="144"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973663"/>
    <w:multiLevelType w:val="hybridMultilevel"/>
    <w:tmpl w:val="7504ADD2"/>
    <w:lvl w:ilvl="0" w:tplc="CC9887AC">
      <w:start w:val="1"/>
      <w:numFmt w:val="bullet"/>
      <w:lvlText w:val=""/>
      <w:lvlJc w:val="left"/>
      <w:pPr>
        <w:tabs>
          <w:tab w:val="num" w:pos="360"/>
        </w:tabs>
        <w:ind w:left="432" w:hanging="41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112720"/>
    <w:multiLevelType w:val="hybridMultilevel"/>
    <w:tmpl w:val="86EA5F92"/>
    <w:lvl w:ilvl="0" w:tplc="1E5E83FC">
      <w:start w:val="1"/>
      <w:numFmt w:val="bullet"/>
      <w:lvlText w:val=""/>
      <w:lvlJc w:val="left"/>
      <w:pPr>
        <w:ind w:left="432" w:hanging="41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E5003"/>
    <w:multiLevelType w:val="hybridMultilevel"/>
    <w:tmpl w:val="9B0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91800"/>
    <w:multiLevelType w:val="hybridMultilevel"/>
    <w:tmpl w:val="DFFEA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DD4296"/>
    <w:multiLevelType w:val="hybridMultilevel"/>
    <w:tmpl w:val="AAB80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F5519C"/>
    <w:multiLevelType w:val="hybridMultilevel"/>
    <w:tmpl w:val="2D0E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1B55BA"/>
    <w:multiLevelType w:val="hybridMultilevel"/>
    <w:tmpl w:val="3384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9112C"/>
    <w:multiLevelType w:val="hybridMultilevel"/>
    <w:tmpl w:val="891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60A9C"/>
    <w:multiLevelType w:val="hybridMultilevel"/>
    <w:tmpl w:val="50D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23DFE"/>
    <w:multiLevelType w:val="hybridMultilevel"/>
    <w:tmpl w:val="CE7AA192"/>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5D065D"/>
    <w:multiLevelType w:val="hybridMultilevel"/>
    <w:tmpl w:val="93EE8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A54767"/>
    <w:multiLevelType w:val="hybridMultilevel"/>
    <w:tmpl w:val="1572249C"/>
    <w:lvl w:ilvl="0" w:tplc="77206C1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D665D5"/>
    <w:multiLevelType w:val="hybridMultilevel"/>
    <w:tmpl w:val="D1647B86"/>
    <w:lvl w:ilvl="0" w:tplc="74462C3A">
      <w:start w:val="1"/>
      <w:numFmt w:val="bullet"/>
      <w:lvlText w:val=""/>
      <w:lvlJc w:val="left"/>
      <w:pPr>
        <w:ind w:left="720" w:hanging="360"/>
      </w:pPr>
      <w:rPr>
        <w:rFonts w:ascii="Symbol" w:hAnsi="Symbol"/>
      </w:rPr>
    </w:lvl>
    <w:lvl w:ilvl="1" w:tplc="34E0BF64">
      <w:start w:val="1"/>
      <w:numFmt w:val="bullet"/>
      <w:lvlText w:val="o"/>
      <w:lvlJc w:val="left"/>
      <w:pPr>
        <w:ind w:left="1440" w:hanging="360"/>
      </w:pPr>
      <w:rPr>
        <w:rFonts w:ascii="Courier New" w:hAnsi="Courier New"/>
      </w:rPr>
    </w:lvl>
    <w:lvl w:ilvl="2" w:tplc="FB84A074">
      <w:start w:val="1"/>
      <w:numFmt w:val="bullet"/>
      <w:lvlText w:val=""/>
      <w:lvlJc w:val="left"/>
      <w:pPr>
        <w:ind w:left="2160" w:hanging="360"/>
      </w:pPr>
      <w:rPr>
        <w:rFonts w:ascii="Wingdings" w:hAnsi="Wingdings"/>
      </w:rPr>
    </w:lvl>
    <w:lvl w:ilvl="3" w:tplc="F676927E">
      <w:start w:val="1"/>
      <w:numFmt w:val="bullet"/>
      <w:lvlText w:val=""/>
      <w:lvlJc w:val="left"/>
      <w:pPr>
        <w:ind w:left="2880" w:hanging="360"/>
      </w:pPr>
      <w:rPr>
        <w:rFonts w:ascii="Symbol" w:hAnsi="Symbol"/>
      </w:rPr>
    </w:lvl>
    <w:lvl w:ilvl="4" w:tplc="6E60BDDC">
      <w:start w:val="1"/>
      <w:numFmt w:val="bullet"/>
      <w:lvlText w:val="o"/>
      <w:lvlJc w:val="left"/>
      <w:pPr>
        <w:ind w:left="3600" w:hanging="360"/>
      </w:pPr>
      <w:rPr>
        <w:rFonts w:ascii="Courier New" w:hAnsi="Courier New"/>
      </w:rPr>
    </w:lvl>
    <w:lvl w:ilvl="5" w:tplc="2C541E9C">
      <w:start w:val="1"/>
      <w:numFmt w:val="bullet"/>
      <w:lvlText w:val=""/>
      <w:lvlJc w:val="left"/>
      <w:pPr>
        <w:ind w:left="4320" w:hanging="360"/>
      </w:pPr>
      <w:rPr>
        <w:rFonts w:ascii="Wingdings" w:hAnsi="Wingdings"/>
      </w:rPr>
    </w:lvl>
    <w:lvl w:ilvl="6" w:tplc="B908F288">
      <w:start w:val="1"/>
      <w:numFmt w:val="bullet"/>
      <w:lvlText w:val=""/>
      <w:lvlJc w:val="left"/>
      <w:pPr>
        <w:ind w:left="5040" w:hanging="360"/>
      </w:pPr>
      <w:rPr>
        <w:rFonts w:ascii="Symbol" w:hAnsi="Symbol"/>
      </w:rPr>
    </w:lvl>
    <w:lvl w:ilvl="7" w:tplc="D69E2A0C">
      <w:start w:val="1"/>
      <w:numFmt w:val="bullet"/>
      <w:lvlText w:val="o"/>
      <w:lvlJc w:val="left"/>
      <w:pPr>
        <w:ind w:left="5760" w:hanging="360"/>
      </w:pPr>
      <w:rPr>
        <w:rFonts w:ascii="Courier New" w:hAnsi="Courier New"/>
      </w:rPr>
    </w:lvl>
    <w:lvl w:ilvl="8" w:tplc="5B5C2D5A">
      <w:start w:val="1"/>
      <w:numFmt w:val="bullet"/>
      <w:lvlText w:val=""/>
      <w:lvlJc w:val="left"/>
      <w:pPr>
        <w:ind w:left="6480" w:hanging="360"/>
      </w:pPr>
      <w:rPr>
        <w:rFonts w:ascii="Wingdings" w:hAnsi="Wingdings"/>
      </w:rPr>
    </w:lvl>
  </w:abstractNum>
  <w:abstractNum w:abstractNumId="42" w15:restartNumberingAfterBreak="0">
    <w:nsid w:val="76EA3D96"/>
    <w:multiLevelType w:val="hybridMultilevel"/>
    <w:tmpl w:val="C9F4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E549A"/>
    <w:multiLevelType w:val="hybridMultilevel"/>
    <w:tmpl w:val="D3FAB5D4"/>
    <w:lvl w:ilvl="0" w:tplc="105049E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890A4C"/>
    <w:multiLevelType w:val="hybridMultilevel"/>
    <w:tmpl w:val="925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77F91"/>
    <w:multiLevelType w:val="multilevel"/>
    <w:tmpl w:val="71AC5B16"/>
    <w:lvl w:ilvl="0">
      <w:start w:val="1"/>
      <w:numFmt w:val="bullet"/>
      <w:lvlText w:val=""/>
      <w:lvlJc w:val="left"/>
      <w:pPr>
        <w:ind w:left="432"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2"/>
  </w:num>
  <w:num w:numId="2">
    <w:abstractNumId w:val="21"/>
  </w:num>
  <w:num w:numId="3">
    <w:abstractNumId w:val="24"/>
  </w:num>
  <w:num w:numId="4">
    <w:abstractNumId w:val="34"/>
  </w:num>
  <w:num w:numId="5">
    <w:abstractNumId w:val="44"/>
  </w:num>
  <w:num w:numId="6">
    <w:abstractNumId w:val="19"/>
  </w:num>
  <w:num w:numId="7">
    <w:abstractNumId w:val="23"/>
  </w:num>
  <w:num w:numId="8">
    <w:abstractNumId w:val="37"/>
  </w:num>
  <w:num w:numId="9">
    <w:abstractNumId w:val="18"/>
  </w:num>
  <w:num w:numId="10">
    <w:abstractNumId w:val="27"/>
  </w:num>
  <w:num w:numId="11">
    <w:abstractNumId w:val="25"/>
  </w:num>
  <w:num w:numId="12">
    <w:abstractNumId w:val="36"/>
  </w:num>
  <w:num w:numId="13">
    <w:abstractNumId w:val="31"/>
  </w:num>
  <w:num w:numId="14">
    <w:abstractNumId w:val="22"/>
  </w:num>
  <w:num w:numId="15">
    <w:abstractNumId w:val="5"/>
  </w:num>
  <w:num w:numId="16">
    <w:abstractNumId w:val="43"/>
  </w:num>
  <w:num w:numId="17">
    <w:abstractNumId w:val="4"/>
  </w:num>
  <w:num w:numId="18">
    <w:abstractNumId w:val="35"/>
  </w:num>
  <w:num w:numId="19">
    <w:abstractNumId w:val="11"/>
  </w:num>
  <w:num w:numId="20">
    <w:abstractNumId w:val="45"/>
  </w:num>
  <w:num w:numId="21">
    <w:abstractNumId w:val="10"/>
  </w:num>
  <w:num w:numId="22">
    <w:abstractNumId w:val="8"/>
  </w:num>
  <w:num w:numId="23">
    <w:abstractNumId w:val="15"/>
  </w:num>
  <w:num w:numId="24">
    <w:abstractNumId w:val="28"/>
  </w:num>
  <w:num w:numId="25">
    <w:abstractNumId w:val="30"/>
  </w:num>
  <w:num w:numId="26">
    <w:abstractNumId w:val="9"/>
  </w:num>
  <w:num w:numId="27">
    <w:abstractNumId w:val="29"/>
  </w:num>
  <w:num w:numId="28">
    <w:abstractNumId w:val="2"/>
  </w:num>
  <w:num w:numId="29">
    <w:abstractNumId w:val="17"/>
  </w:num>
  <w:num w:numId="30">
    <w:abstractNumId w:val="6"/>
  </w:num>
  <w:num w:numId="31">
    <w:abstractNumId w:val="14"/>
  </w:num>
  <w:num w:numId="32">
    <w:abstractNumId w:val="12"/>
  </w:num>
  <w:num w:numId="33">
    <w:abstractNumId w:val="20"/>
  </w:num>
  <w:num w:numId="34">
    <w:abstractNumId w:val="1"/>
  </w:num>
  <w:num w:numId="35">
    <w:abstractNumId w:val="0"/>
  </w:num>
  <w:num w:numId="36">
    <w:abstractNumId w:val="38"/>
  </w:num>
  <w:num w:numId="37">
    <w:abstractNumId w:val="41"/>
  </w:num>
  <w:num w:numId="38">
    <w:abstractNumId w:val="39"/>
  </w:num>
  <w:num w:numId="39">
    <w:abstractNumId w:val="13"/>
  </w:num>
  <w:num w:numId="40">
    <w:abstractNumId w:val="40"/>
  </w:num>
  <w:num w:numId="41">
    <w:abstractNumId w:val="3"/>
  </w:num>
  <w:num w:numId="42">
    <w:abstractNumId w:val="33"/>
  </w:num>
  <w:num w:numId="43">
    <w:abstractNumId w:val="26"/>
  </w:num>
  <w:num w:numId="44">
    <w:abstractNumId w:val="16"/>
  </w:num>
  <w:num w:numId="45">
    <w:abstractNumId w:val="7"/>
  </w:num>
  <w:num w:numId="4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ca Ostwald">
    <w15:presenceInfo w15:providerId="AD" w15:userId="S-1-5-21-976049000-988588559-3353727486-248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E7"/>
    <w:rsid w:val="000211D0"/>
    <w:rsid w:val="00021D49"/>
    <w:rsid w:val="00024E6C"/>
    <w:rsid w:val="00037AD2"/>
    <w:rsid w:val="00057DBA"/>
    <w:rsid w:val="000700BC"/>
    <w:rsid w:val="000704BA"/>
    <w:rsid w:val="00075D80"/>
    <w:rsid w:val="00075F10"/>
    <w:rsid w:val="00085037"/>
    <w:rsid w:val="000863AE"/>
    <w:rsid w:val="000B35D3"/>
    <w:rsid w:val="000B637D"/>
    <w:rsid w:val="000C4597"/>
    <w:rsid w:val="000C48CA"/>
    <w:rsid w:val="000D33D6"/>
    <w:rsid w:val="000D754B"/>
    <w:rsid w:val="000E43C7"/>
    <w:rsid w:val="000E4A07"/>
    <w:rsid w:val="000E4D1B"/>
    <w:rsid w:val="00110C04"/>
    <w:rsid w:val="00115341"/>
    <w:rsid w:val="0013018A"/>
    <w:rsid w:val="00133C6C"/>
    <w:rsid w:val="0014249C"/>
    <w:rsid w:val="00144C75"/>
    <w:rsid w:val="0016117C"/>
    <w:rsid w:val="00161C4A"/>
    <w:rsid w:val="001634D6"/>
    <w:rsid w:val="00176F1B"/>
    <w:rsid w:val="001828AA"/>
    <w:rsid w:val="00184C4B"/>
    <w:rsid w:val="00186DF9"/>
    <w:rsid w:val="00192DE3"/>
    <w:rsid w:val="00197922"/>
    <w:rsid w:val="001A0E67"/>
    <w:rsid w:val="001A1B4F"/>
    <w:rsid w:val="001B0D20"/>
    <w:rsid w:val="001B553E"/>
    <w:rsid w:val="001B5C17"/>
    <w:rsid w:val="001B6703"/>
    <w:rsid w:val="001B67EB"/>
    <w:rsid w:val="001B6A34"/>
    <w:rsid w:val="001D6AE4"/>
    <w:rsid w:val="001D6AFC"/>
    <w:rsid w:val="001D75C0"/>
    <w:rsid w:val="001E5554"/>
    <w:rsid w:val="001E76BA"/>
    <w:rsid w:val="001F04B4"/>
    <w:rsid w:val="001F20C3"/>
    <w:rsid w:val="001F3B2B"/>
    <w:rsid w:val="001F7290"/>
    <w:rsid w:val="002005CF"/>
    <w:rsid w:val="00202C94"/>
    <w:rsid w:val="00206F76"/>
    <w:rsid w:val="0022297A"/>
    <w:rsid w:val="002305D3"/>
    <w:rsid w:val="00235F06"/>
    <w:rsid w:val="00236EA5"/>
    <w:rsid w:val="00253790"/>
    <w:rsid w:val="0025467F"/>
    <w:rsid w:val="002549B3"/>
    <w:rsid w:val="0025676A"/>
    <w:rsid w:val="00274B86"/>
    <w:rsid w:val="002800B8"/>
    <w:rsid w:val="00281417"/>
    <w:rsid w:val="00282B8D"/>
    <w:rsid w:val="002842F3"/>
    <w:rsid w:val="00285AFE"/>
    <w:rsid w:val="0029621B"/>
    <w:rsid w:val="00296732"/>
    <w:rsid w:val="00296B75"/>
    <w:rsid w:val="002A2FE2"/>
    <w:rsid w:val="002A47F9"/>
    <w:rsid w:val="002A6B32"/>
    <w:rsid w:val="002A7B1A"/>
    <w:rsid w:val="002B0B58"/>
    <w:rsid w:val="002C0A4F"/>
    <w:rsid w:val="002D3BD3"/>
    <w:rsid w:val="002D623C"/>
    <w:rsid w:val="002E3AA5"/>
    <w:rsid w:val="002E4FC0"/>
    <w:rsid w:val="002F2894"/>
    <w:rsid w:val="002F68F9"/>
    <w:rsid w:val="00302EE3"/>
    <w:rsid w:val="003125C6"/>
    <w:rsid w:val="0031439A"/>
    <w:rsid w:val="003149A5"/>
    <w:rsid w:val="00317B34"/>
    <w:rsid w:val="00325C0E"/>
    <w:rsid w:val="00334688"/>
    <w:rsid w:val="00336906"/>
    <w:rsid w:val="00341758"/>
    <w:rsid w:val="00351791"/>
    <w:rsid w:val="003726AE"/>
    <w:rsid w:val="00374227"/>
    <w:rsid w:val="00377A94"/>
    <w:rsid w:val="0039289D"/>
    <w:rsid w:val="003A15FE"/>
    <w:rsid w:val="003A7158"/>
    <w:rsid w:val="003B398F"/>
    <w:rsid w:val="003D5DD9"/>
    <w:rsid w:val="003E5098"/>
    <w:rsid w:val="003E5EBD"/>
    <w:rsid w:val="003F189B"/>
    <w:rsid w:val="00411AF8"/>
    <w:rsid w:val="00421F8D"/>
    <w:rsid w:val="004231BF"/>
    <w:rsid w:val="00426A0F"/>
    <w:rsid w:val="00435734"/>
    <w:rsid w:val="00445B9E"/>
    <w:rsid w:val="0045452B"/>
    <w:rsid w:val="00461C00"/>
    <w:rsid w:val="00476C69"/>
    <w:rsid w:val="00480543"/>
    <w:rsid w:val="00484095"/>
    <w:rsid w:val="004B1B64"/>
    <w:rsid w:val="004C26BE"/>
    <w:rsid w:val="004C7088"/>
    <w:rsid w:val="004D16FA"/>
    <w:rsid w:val="004D5102"/>
    <w:rsid w:val="00510803"/>
    <w:rsid w:val="00521ADE"/>
    <w:rsid w:val="00524AAA"/>
    <w:rsid w:val="00525DCC"/>
    <w:rsid w:val="005452C2"/>
    <w:rsid w:val="00566162"/>
    <w:rsid w:val="00576047"/>
    <w:rsid w:val="00594CEF"/>
    <w:rsid w:val="005A0C4F"/>
    <w:rsid w:val="005B0498"/>
    <w:rsid w:val="005B4195"/>
    <w:rsid w:val="005B68C8"/>
    <w:rsid w:val="005B7FD3"/>
    <w:rsid w:val="005C06EB"/>
    <w:rsid w:val="005C24C4"/>
    <w:rsid w:val="005C39C3"/>
    <w:rsid w:val="005C4203"/>
    <w:rsid w:val="005D4BF2"/>
    <w:rsid w:val="005E3877"/>
    <w:rsid w:val="005E49C0"/>
    <w:rsid w:val="005E5495"/>
    <w:rsid w:val="005E7A38"/>
    <w:rsid w:val="005F713A"/>
    <w:rsid w:val="006010E7"/>
    <w:rsid w:val="0060255E"/>
    <w:rsid w:val="006036EC"/>
    <w:rsid w:val="00603C0F"/>
    <w:rsid w:val="006144C8"/>
    <w:rsid w:val="0061783A"/>
    <w:rsid w:val="0062304E"/>
    <w:rsid w:val="00624861"/>
    <w:rsid w:val="00627209"/>
    <w:rsid w:val="00637A46"/>
    <w:rsid w:val="00641F26"/>
    <w:rsid w:val="00651FE6"/>
    <w:rsid w:val="0065542D"/>
    <w:rsid w:val="00657DB9"/>
    <w:rsid w:val="00660C4F"/>
    <w:rsid w:val="006616A4"/>
    <w:rsid w:val="00674439"/>
    <w:rsid w:val="00680D0A"/>
    <w:rsid w:val="00681FA9"/>
    <w:rsid w:val="00682937"/>
    <w:rsid w:val="00685526"/>
    <w:rsid w:val="006863C7"/>
    <w:rsid w:val="006928AD"/>
    <w:rsid w:val="00694784"/>
    <w:rsid w:val="006A02C8"/>
    <w:rsid w:val="006A29EC"/>
    <w:rsid w:val="006A3849"/>
    <w:rsid w:val="006C7D4F"/>
    <w:rsid w:val="006D32B5"/>
    <w:rsid w:val="006D4B64"/>
    <w:rsid w:val="006F6729"/>
    <w:rsid w:val="00722182"/>
    <w:rsid w:val="007222AD"/>
    <w:rsid w:val="007240FE"/>
    <w:rsid w:val="00732181"/>
    <w:rsid w:val="00737055"/>
    <w:rsid w:val="00741597"/>
    <w:rsid w:val="00746B85"/>
    <w:rsid w:val="00747026"/>
    <w:rsid w:val="007563E8"/>
    <w:rsid w:val="00761828"/>
    <w:rsid w:val="00766078"/>
    <w:rsid w:val="00767F9B"/>
    <w:rsid w:val="007732E9"/>
    <w:rsid w:val="00773C77"/>
    <w:rsid w:val="00787EAD"/>
    <w:rsid w:val="00790264"/>
    <w:rsid w:val="00795E9B"/>
    <w:rsid w:val="00797253"/>
    <w:rsid w:val="007A21DB"/>
    <w:rsid w:val="007A713D"/>
    <w:rsid w:val="007B162A"/>
    <w:rsid w:val="007B2219"/>
    <w:rsid w:val="007B5324"/>
    <w:rsid w:val="007B564B"/>
    <w:rsid w:val="007D2FCA"/>
    <w:rsid w:val="00801C54"/>
    <w:rsid w:val="008023C9"/>
    <w:rsid w:val="00811676"/>
    <w:rsid w:val="00813225"/>
    <w:rsid w:val="00820CB7"/>
    <w:rsid w:val="008259D3"/>
    <w:rsid w:val="0083026B"/>
    <w:rsid w:val="00832818"/>
    <w:rsid w:val="0083292E"/>
    <w:rsid w:val="00834B63"/>
    <w:rsid w:val="0084106A"/>
    <w:rsid w:val="00841340"/>
    <w:rsid w:val="008540FD"/>
    <w:rsid w:val="008625CA"/>
    <w:rsid w:val="008630DF"/>
    <w:rsid w:val="008638C5"/>
    <w:rsid w:val="00866666"/>
    <w:rsid w:val="0088288C"/>
    <w:rsid w:val="00882BC2"/>
    <w:rsid w:val="008925EB"/>
    <w:rsid w:val="0089278F"/>
    <w:rsid w:val="008A014D"/>
    <w:rsid w:val="008A062B"/>
    <w:rsid w:val="008A5615"/>
    <w:rsid w:val="008B4E3F"/>
    <w:rsid w:val="008C22C8"/>
    <w:rsid w:val="008D2904"/>
    <w:rsid w:val="008E2BED"/>
    <w:rsid w:val="008E6C6B"/>
    <w:rsid w:val="008F729E"/>
    <w:rsid w:val="009053C7"/>
    <w:rsid w:val="0093269E"/>
    <w:rsid w:val="0093375F"/>
    <w:rsid w:val="009339CA"/>
    <w:rsid w:val="00935668"/>
    <w:rsid w:val="0094124D"/>
    <w:rsid w:val="00943B3E"/>
    <w:rsid w:val="009476E1"/>
    <w:rsid w:val="00947926"/>
    <w:rsid w:val="00950A6F"/>
    <w:rsid w:val="00951781"/>
    <w:rsid w:val="00954836"/>
    <w:rsid w:val="00954D8C"/>
    <w:rsid w:val="00954DF4"/>
    <w:rsid w:val="00961DEA"/>
    <w:rsid w:val="009938DB"/>
    <w:rsid w:val="009A5856"/>
    <w:rsid w:val="009E4F1A"/>
    <w:rsid w:val="009E7384"/>
    <w:rsid w:val="009F20E3"/>
    <w:rsid w:val="009F7A3B"/>
    <w:rsid w:val="00A0511A"/>
    <w:rsid w:val="00A26D3C"/>
    <w:rsid w:val="00A338DB"/>
    <w:rsid w:val="00A33C69"/>
    <w:rsid w:val="00A42284"/>
    <w:rsid w:val="00A479EA"/>
    <w:rsid w:val="00A74ABF"/>
    <w:rsid w:val="00A763A7"/>
    <w:rsid w:val="00A818D2"/>
    <w:rsid w:val="00A84843"/>
    <w:rsid w:val="00A86329"/>
    <w:rsid w:val="00A92604"/>
    <w:rsid w:val="00AA3D24"/>
    <w:rsid w:val="00AB1DF8"/>
    <w:rsid w:val="00AB4714"/>
    <w:rsid w:val="00AB6662"/>
    <w:rsid w:val="00AC3F03"/>
    <w:rsid w:val="00AC4012"/>
    <w:rsid w:val="00AE0F93"/>
    <w:rsid w:val="00AE4AE0"/>
    <w:rsid w:val="00AF4008"/>
    <w:rsid w:val="00B11667"/>
    <w:rsid w:val="00B129E7"/>
    <w:rsid w:val="00B321ED"/>
    <w:rsid w:val="00B36802"/>
    <w:rsid w:val="00B46A74"/>
    <w:rsid w:val="00B513DB"/>
    <w:rsid w:val="00B53E39"/>
    <w:rsid w:val="00B56D2C"/>
    <w:rsid w:val="00B56EF9"/>
    <w:rsid w:val="00B655ED"/>
    <w:rsid w:val="00B745C5"/>
    <w:rsid w:val="00B76EEF"/>
    <w:rsid w:val="00B818B4"/>
    <w:rsid w:val="00B86405"/>
    <w:rsid w:val="00B8773D"/>
    <w:rsid w:val="00B93AD9"/>
    <w:rsid w:val="00BA3143"/>
    <w:rsid w:val="00BB2355"/>
    <w:rsid w:val="00BB57F7"/>
    <w:rsid w:val="00BC3CB1"/>
    <w:rsid w:val="00BC6433"/>
    <w:rsid w:val="00BC74C4"/>
    <w:rsid w:val="00BC75F3"/>
    <w:rsid w:val="00BD1229"/>
    <w:rsid w:val="00BE12AB"/>
    <w:rsid w:val="00C12199"/>
    <w:rsid w:val="00C256D5"/>
    <w:rsid w:val="00C348D7"/>
    <w:rsid w:val="00C40971"/>
    <w:rsid w:val="00C410A2"/>
    <w:rsid w:val="00C54387"/>
    <w:rsid w:val="00C55822"/>
    <w:rsid w:val="00C569EC"/>
    <w:rsid w:val="00C660CB"/>
    <w:rsid w:val="00C668B2"/>
    <w:rsid w:val="00C86B8F"/>
    <w:rsid w:val="00C96059"/>
    <w:rsid w:val="00C97DB7"/>
    <w:rsid w:val="00CC1076"/>
    <w:rsid w:val="00CC17A9"/>
    <w:rsid w:val="00CC2F18"/>
    <w:rsid w:val="00CE7156"/>
    <w:rsid w:val="00CF0EA3"/>
    <w:rsid w:val="00CF26F1"/>
    <w:rsid w:val="00D02C97"/>
    <w:rsid w:val="00D03612"/>
    <w:rsid w:val="00D152E0"/>
    <w:rsid w:val="00D15AD1"/>
    <w:rsid w:val="00D2078F"/>
    <w:rsid w:val="00D26A17"/>
    <w:rsid w:val="00D30A3E"/>
    <w:rsid w:val="00D36A1C"/>
    <w:rsid w:val="00D4321E"/>
    <w:rsid w:val="00D44127"/>
    <w:rsid w:val="00D51736"/>
    <w:rsid w:val="00D57219"/>
    <w:rsid w:val="00D61E6D"/>
    <w:rsid w:val="00D65B3E"/>
    <w:rsid w:val="00D75A05"/>
    <w:rsid w:val="00D75C1A"/>
    <w:rsid w:val="00D82453"/>
    <w:rsid w:val="00D961B3"/>
    <w:rsid w:val="00DA5021"/>
    <w:rsid w:val="00DA5891"/>
    <w:rsid w:val="00DA6B28"/>
    <w:rsid w:val="00DB1C09"/>
    <w:rsid w:val="00DC5540"/>
    <w:rsid w:val="00DD6A17"/>
    <w:rsid w:val="00DD7F0B"/>
    <w:rsid w:val="00DF01FC"/>
    <w:rsid w:val="00DF454E"/>
    <w:rsid w:val="00DF7A9A"/>
    <w:rsid w:val="00E01C89"/>
    <w:rsid w:val="00E03C8A"/>
    <w:rsid w:val="00E048E7"/>
    <w:rsid w:val="00E124E7"/>
    <w:rsid w:val="00E142D6"/>
    <w:rsid w:val="00E516CB"/>
    <w:rsid w:val="00E53254"/>
    <w:rsid w:val="00E60D34"/>
    <w:rsid w:val="00E66793"/>
    <w:rsid w:val="00E67CB1"/>
    <w:rsid w:val="00E73D1E"/>
    <w:rsid w:val="00E948B5"/>
    <w:rsid w:val="00E97DA6"/>
    <w:rsid w:val="00EA793C"/>
    <w:rsid w:val="00EA7C1F"/>
    <w:rsid w:val="00EB39A4"/>
    <w:rsid w:val="00EB420D"/>
    <w:rsid w:val="00EC7408"/>
    <w:rsid w:val="00EC7DB1"/>
    <w:rsid w:val="00ED0AB2"/>
    <w:rsid w:val="00F03238"/>
    <w:rsid w:val="00F12543"/>
    <w:rsid w:val="00F2037E"/>
    <w:rsid w:val="00F22200"/>
    <w:rsid w:val="00F25D26"/>
    <w:rsid w:val="00F26CF8"/>
    <w:rsid w:val="00F30586"/>
    <w:rsid w:val="00F375F9"/>
    <w:rsid w:val="00F43895"/>
    <w:rsid w:val="00F51E9F"/>
    <w:rsid w:val="00F53DB4"/>
    <w:rsid w:val="00F66F68"/>
    <w:rsid w:val="00F678D6"/>
    <w:rsid w:val="00F80572"/>
    <w:rsid w:val="00F9362E"/>
    <w:rsid w:val="00F93E6C"/>
    <w:rsid w:val="00F9539D"/>
    <w:rsid w:val="00FA2420"/>
    <w:rsid w:val="00FA4042"/>
    <w:rsid w:val="00FA5C3D"/>
    <w:rsid w:val="00FB37CC"/>
    <w:rsid w:val="00FB695C"/>
    <w:rsid w:val="00FC0B63"/>
    <w:rsid w:val="00FC5030"/>
    <w:rsid w:val="00FD075F"/>
    <w:rsid w:val="00FD410C"/>
    <w:rsid w:val="00FE1FB3"/>
    <w:rsid w:val="00FF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24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222AD"/>
    <w:rPr>
      <w:rFonts w:ascii="Times New Roman" w:eastAsia="Times New Roman" w:hAnsi="Times New Roman" w:cs="Times New Roman"/>
    </w:rPr>
  </w:style>
  <w:style w:type="paragraph" w:styleId="Heading1">
    <w:name w:val="heading 1"/>
    <w:basedOn w:val="IntenseQuote"/>
    <w:next w:val="Normal"/>
    <w:link w:val="Heading1Char"/>
    <w:uiPriority w:val="9"/>
    <w:qFormat/>
    <w:rsid w:val="001B6A34"/>
    <w:pPr>
      <w:keepNext/>
      <w:keepLines/>
      <w:spacing w:before="24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641F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F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A34"/>
    <w:rPr>
      <w:rFonts w:eastAsiaTheme="majorEastAsia" w:cstheme="majorBidi"/>
      <w:iCs/>
      <w:color w:val="2E74B5" w:themeColor="accent1" w:themeShade="BF"/>
      <w:sz w:val="32"/>
      <w:szCs w:val="32"/>
    </w:rPr>
  </w:style>
  <w:style w:type="paragraph" w:styleId="IntenseQuote">
    <w:name w:val="Intense Quote"/>
    <w:basedOn w:val="Normal"/>
    <w:next w:val="Normal"/>
    <w:link w:val="IntenseQuoteChar"/>
    <w:uiPriority w:val="30"/>
    <w:qFormat/>
    <w:rsid w:val="00732181"/>
    <w:pPr>
      <w:pBdr>
        <w:top w:val="single" w:sz="4" w:space="6" w:color="5B9BD5" w:themeColor="accent1"/>
        <w:bottom w:val="single" w:sz="4" w:space="6" w:color="5B9BD5" w:themeColor="accent1"/>
      </w:pBdr>
      <w:spacing w:before="120" w:after="120"/>
      <w:jc w:val="center"/>
    </w:pPr>
    <w:rPr>
      <w:rFonts w:asciiTheme="minorHAnsi" w:eastAsiaTheme="minorHAnsi" w:hAnsiTheme="minorHAnsi" w:cstheme="minorBidi"/>
      <w:iCs/>
      <w:color w:val="4085C6"/>
      <w:sz w:val="32"/>
    </w:rPr>
  </w:style>
  <w:style w:type="character" w:customStyle="1" w:styleId="IntenseQuoteChar">
    <w:name w:val="Intense Quote Char"/>
    <w:basedOn w:val="DefaultParagraphFont"/>
    <w:link w:val="IntenseQuote"/>
    <w:uiPriority w:val="30"/>
    <w:rsid w:val="00732181"/>
    <w:rPr>
      <w:iCs/>
      <w:color w:val="4085C6"/>
      <w:sz w:val="32"/>
    </w:rPr>
  </w:style>
  <w:style w:type="character" w:styleId="Strong">
    <w:name w:val="Strong"/>
    <w:basedOn w:val="DefaultParagraphFont"/>
    <w:uiPriority w:val="22"/>
    <w:qFormat/>
    <w:rsid w:val="00732181"/>
    <w:rPr>
      <w:b/>
      <w:bCs/>
    </w:rPr>
  </w:style>
  <w:style w:type="paragraph" w:styleId="ListParagraph">
    <w:name w:val="List Paragraph"/>
    <w:basedOn w:val="Normal"/>
    <w:uiPriority w:val="34"/>
    <w:qFormat/>
    <w:rsid w:val="000D33D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D7F0B"/>
    <w:rPr>
      <w:color w:val="0563C1" w:themeColor="hyperlink"/>
      <w:u w:val="single"/>
    </w:rPr>
  </w:style>
  <w:style w:type="table" w:styleId="TableGrid">
    <w:name w:val="Table Grid"/>
    <w:basedOn w:val="TableNormal"/>
    <w:uiPriority w:val="39"/>
    <w:rsid w:val="00E53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325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7732E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A02C8"/>
    <w:rPr>
      <w:sz w:val="18"/>
      <w:szCs w:val="18"/>
    </w:rPr>
  </w:style>
  <w:style w:type="paragraph" w:styleId="CommentText">
    <w:name w:val="annotation text"/>
    <w:basedOn w:val="Normal"/>
    <w:link w:val="CommentTextChar"/>
    <w:uiPriority w:val="99"/>
    <w:semiHidden/>
    <w:unhideWhenUsed/>
    <w:rsid w:val="006A02C8"/>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6A02C8"/>
  </w:style>
  <w:style w:type="paragraph" w:styleId="CommentSubject">
    <w:name w:val="annotation subject"/>
    <w:basedOn w:val="CommentText"/>
    <w:next w:val="CommentText"/>
    <w:link w:val="CommentSubjectChar"/>
    <w:uiPriority w:val="99"/>
    <w:semiHidden/>
    <w:unhideWhenUsed/>
    <w:rsid w:val="006A02C8"/>
    <w:rPr>
      <w:b/>
      <w:bCs/>
      <w:sz w:val="20"/>
      <w:szCs w:val="20"/>
    </w:rPr>
  </w:style>
  <w:style w:type="character" w:customStyle="1" w:styleId="CommentSubjectChar">
    <w:name w:val="Comment Subject Char"/>
    <w:basedOn w:val="CommentTextChar"/>
    <w:link w:val="CommentSubject"/>
    <w:uiPriority w:val="99"/>
    <w:semiHidden/>
    <w:rsid w:val="006A02C8"/>
    <w:rPr>
      <w:b/>
      <w:bCs/>
      <w:sz w:val="20"/>
      <w:szCs w:val="20"/>
    </w:rPr>
  </w:style>
  <w:style w:type="paragraph" w:styleId="BalloonText">
    <w:name w:val="Balloon Text"/>
    <w:basedOn w:val="Normal"/>
    <w:link w:val="BalloonTextChar"/>
    <w:uiPriority w:val="99"/>
    <w:semiHidden/>
    <w:unhideWhenUsed/>
    <w:rsid w:val="006A02C8"/>
    <w:rPr>
      <w:rFonts w:eastAsiaTheme="minorHAnsi"/>
      <w:sz w:val="18"/>
      <w:szCs w:val="18"/>
    </w:rPr>
  </w:style>
  <w:style w:type="character" w:customStyle="1" w:styleId="BalloonTextChar">
    <w:name w:val="Balloon Text Char"/>
    <w:basedOn w:val="DefaultParagraphFont"/>
    <w:link w:val="BalloonText"/>
    <w:uiPriority w:val="99"/>
    <w:semiHidden/>
    <w:rsid w:val="006A02C8"/>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D16FA"/>
    <w:rPr>
      <w:color w:val="954F72" w:themeColor="followedHyperlink"/>
      <w:u w:val="single"/>
    </w:rPr>
  </w:style>
  <w:style w:type="table" w:styleId="ListTable4-Accent1">
    <w:name w:val="List Table 4 Accent 1"/>
    <w:basedOn w:val="TableNormal"/>
    <w:uiPriority w:val="49"/>
    <w:rsid w:val="008F7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92DE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0211D0"/>
    <w:pPr>
      <w:spacing w:before="120"/>
    </w:pPr>
    <w:rPr>
      <w:rFonts w:asciiTheme="majorHAnsi" w:eastAsiaTheme="minorHAnsi" w:hAnsiTheme="majorHAnsi" w:cstheme="minorBidi"/>
      <w:b/>
      <w:bCs/>
      <w:color w:val="0660B5"/>
    </w:rPr>
  </w:style>
  <w:style w:type="paragraph" w:styleId="TOC2">
    <w:name w:val="toc 2"/>
    <w:basedOn w:val="Normal"/>
    <w:next w:val="Normal"/>
    <w:autoRedefine/>
    <w:uiPriority w:val="39"/>
    <w:unhideWhenUsed/>
    <w:rsid w:val="001B6A34"/>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1B6A34"/>
    <w:pPr>
      <w:ind w:left="240"/>
    </w:pPr>
    <w:rPr>
      <w:rFonts w:asciiTheme="minorHAnsi" w:eastAsiaTheme="minorHAnsi" w:hAnsiTheme="minorHAnsi" w:cstheme="minorBidi"/>
      <w:i/>
      <w:iCs/>
      <w:sz w:val="22"/>
      <w:szCs w:val="22"/>
    </w:rPr>
  </w:style>
  <w:style w:type="paragraph" w:styleId="TOC4">
    <w:name w:val="toc 4"/>
    <w:basedOn w:val="Normal"/>
    <w:next w:val="Normal"/>
    <w:autoRedefine/>
    <w:uiPriority w:val="39"/>
    <w:unhideWhenUsed/>
    <w:rsid w:val="001B6A34"/>
    <w:pPr>
      <w:pBdr>
        <w:between w:val="double" w:sz="6" w:space="0" w:color="auto"/>
      </w:pBdr>
      <w:ind w:left="480"/>
    </w:pPr>
    <w:rPr>
      <w:rFonts w:asciiTheme="minorHAnsi" w:eastAsiaTheme="minorHAnsi" w:hAnsiTheme="minorHAnsi" w:cstheme="minorBidi"/>
      <w:sz w:val="20"/>
      <w:szCs w:val="20"/>
    </w:rPr>
  </w:style>
  <w:style w:type="paragraph" w:styleId="TOC5">
    <w:name w:val="toc 5"/>
    <w:basedOn w:val="Normal"/>
    <w:next w:val="Normal"/>
    <w:autoRedefine/>
    <w:uiPriority w:val="39"/>
    <w:unhideWhenUsed/>
    <w:rsid w:val="001B6A34"/>
    <w:pPr>
      <w:pBdr>
        <w:between w:val="double" w:sz="6" w:space="0" w:color="auto"/>
      </w:pBdr>
      <w:ind w:left="720"/>
    </w:pPr>
    <w:rPr>
      <w:rFonts w:asciiTheme="minorHAnsi" w:eastAsiaTheme="minorHAnsi" w:hAnsiTheme="minorHAnsi" w:cstheme="minorBidi"/>
      <w:sz w:val="20"/>
      <w:szCs w:val="20"/>
    </w:rPr>
  </w:style>
  <w:style w:type="paragraph" w:styleId="TOC6">
    <w:name w:val="toc 6"/>
    <w:basedOn w:val="Normal"/>
    <w:next w:val="Normal"/>
    <w:autoRedefine/>
    <w:uiPriority w:val="39"/>
    <w:unhideWhenUsed/>
    <w:rsid w:val="001B6A34"/>
    <w:pPr>
      <w:pBdr>
        <w:between w:val="double" w:sz="6" w:space="0" w:color="auto"/>
      </w:pBdr>
      <w:ind w:left="960"/>
    </w:pPr>
    <w:rPr>
      <w:rFonts w:asciiTheme="minorHAnsi" w:eastAsiaTheme="minorHAnsi" w:hAnsiTheme="minorHAnsi" w:cstheme="minorBidi"/>
      <w:sz w:val="20"/>
      <w:szCs w:val="20"/>
    </w:rPr>
  </w:style>
  <w:style w:type="paragraph" w:styleId="TOC7">
    <w:name w:val="toc 7"/>
    <w:basedOn w:val="Normal"/>
    <w:next w:val="Normal"/>
    <w:autoRedefine/>
    <w:uiPriority w:val="39"/>
    <w:unhideWhenUsed/>
    <w:rsid w:val="001B6A34"/>
    <w:pPr>
      <w:pBdr>
        <w:between w:val="double" w:sz="6" w:space="0" w:color="auto"/>
      </w:pBdr>
      <w:ind w:left="1200"/>
    </w:pPr>
    <w:rPr>
      <w:rFonts w:asciiTheme="minorHAnsi" w:eastAsiaTheme="minorHAnsi" w:hAnsiTheme="minorHAnsi" w:cstheme="minorBidi"/>
      <w:sz w:val="20"/>
      <w:szCs w:val="20"/>
    </w:rPr>
  </w:style>
  <w:style w:type="paragraph" w:styleId="TOC8">
    <w:name w:val="toc 8"/>
    <w:basedOn w:val="Normal"/>
    <w:next w:val="Normal"/>
    <w:autoRedefine/>
    <w:uiPriority w:val="39"/>
    <w:unhideWhenUsed/>
    <w:rsid w:val="001B6A34"/>
    <w:pPr>
      <w:pBdr>
        <w:between w:val="double" w:sz="6" w:space="0" w:color="auto"/>
      </w:pBdr>
      <w:ind w:left="1440"/>
    </w:pPr>
    <w:rPr>
      <w:rFonts w:asciiTheme="minorHAnsi" w:eastAsiaTheme="minorHAnsi" w:hAnsiTheme="minorHAnsi" w:cstheme="minorBidi"/>
      <w:sz w:val="20"/>
      <w:szCs w:val="20"/>
    </w:rPr>
  </w:style>
  <w:style w:type="paragraph" w:styleId="TOC9">
    <w:name w:val="toc 9"/>
    <w:basedOn w:val="Normal"/>
    <w:next w:val="Normal"/>
    <w:autoRedefine/>
    <w:uiPriority w:val="39"/>
    <w:unhideWhenUsed/>
    <w:rsid w:val="001B6A34"/>
    <w:pPr>
      <w:pBdr>
        <w:between w:val="double" w:sz="6" w:space="0" w:color="auto"/>
      </w:pBdr>
      <w:ind w:left="1680"/>
    </w:pPr>
    <w:rPr>
      <w:rFonts w:asciiTheme="minorHAnsi" w:eastAsiaTheme="minorHAnsi" w:hAnsiTheme="minorHAnsi" w:cstheme="minorBidi"/>
      <w:sz w:val="20"/>
      <w:szCs w:val="20"/>
    </w:rPr>
  </w:style>
  <w:style w:type="paragraph" w:styleId="Title">
    <w:name w:val="Title"/>
    <w:basedOn w:val="Normal"/>
    <w:next w:val="Normal"/>
    <w:link w:val="TitleChar"/>
    <w:uiPriority w:val="10"/>
    <w:qFormat/>
    <w:rsid w:val="000211D0"/>
    <w:pPr>
      <w:jc w:val="center"/>
    </w:pPr>
    <w:rPr>
      <w:rFonts w:asciiTheme="majorHAnsi" w:eastAsiaTheme="majorEastAsia" w:hAnsiTheme="majorHAnsi" w:cstheme="majorBidi"/>
      <w:color w:val="0660B5"/>
      <w:spacing w:val="-10"/>
      <w:kern w:val="32"/>
      <w:sz w:val="44"/>
      <w:szCs w:val="56"/>
    </w:rPr>
  </w:style>
  <w:style w:type="character" w:customStyle="1" w:styleId="TitleChar">
    <w:name w:val="Title Char"/>
    <w:basedOn w:val="DefaultParagraphFont"/>
    <w:link w:val="Title"/>
    <w:uiPriority w:val="10"/>
    <w:rsid w:val="000211D0"/>
    <w:rPr>
      <w:rFonts w:asciiTheme="majorHAnsi" w:eastAsiaTheme="majorEastAsia" w:hAnsiTheme="majorHAnsi" w:cstheme="majorBidi"/>
      <w:color w:val="0660B5"/>
      <w:spacing w:val="-10"/>
      <w:kern w:val="32"/>
      <w:sz w:val="44"/>
      <w:szCs w:val="56"/>
    </w:rPr>
  </w:style>
  <w:style w:type="paragraph" w:styleId="DocumentMap">
    <w:name w:val="Document Map"/>
    <w:basedOn w:val="Normal"/>
    <w:link w:val="DocumentMapChar"/>
    <w:uiPriority w:val="99"/>
    <w:semiHidden/>
    <w:unhideWhenUsed/>
    <w:rsid w:val="00AB1DF8"/>
    <w:rPr>
      <w:rFonts w:eastAsiaTheme="minorHAnsi"/>
    </w:rPr>
  </w:style>
  <w:style w:type="character" w:customStyle="1" w:styleId="DocumentMapChar">
    <w:name w:val="Document Map Char"/>
    <w:basedOn w:val="DefaultParagraphFont"/>
    <w:link w:val="DocumentMap"/>
    <w:uiPriority w:val="99"/>
    <w:semiHidden/>
    <w:rsid w:val="00AB1DF8"/>
    <w:rPr>
      <w:rFonts w:ascii="Times New Roman" w:hAnsi="Times New Roman" w:cs="Times New Roman"/>
    </w:rPr>
  </w:style>
  <w:style w:type="character" w:customStyle="1" w:styleId="Heading2Char">
    <w:name w:val="Heading 2 Char"/>
    <w:basedOn w:val="DefaultParagraphFont"/>
    <w:link w:val="Heading2"/>
    <w:uiPriority w:val="9"/>
    <w:rsid w:val="00641F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1F26"/>
    <w:rPr>
      <w:rFonts w:asciiTheme="majorHAnsi" w:eastAsiaTheme="majorEastAsia" w:hAnsiTheme="majorHAnsi" w:cstheme="majorBidi"/>
      <w:color w:val="1F4D78" w:themeColor="accent1" w:themeShade="7F"/>
    </w:rPr>
  </w:style>
  <w:style w:type="paragraph" w:customStyle="1" w:styleId="Body1">
    <w:name w:val="Body 1"/>
    <w:rsid w:val="00A338DB"/>
    <w:pPr>
      <w:outlineLvl w:val="0"/>
    </w:pPr>
    <w:rPr>
      <w:rFonts w:ascii="Times New Roman" w:eastAsia="Arial Unicode MS" w:hAnsi="Times New Roman" w:cs="Times New Roman"/>
      <w:color w:val="000000"/>
      <w:szCs w:val="20"/>
      <w:u w:color="000000"/>
    </w:rPr>
  </w:style>
  <w:style w:type="paragraph" w:styleId="Caption">
    <w:name w:val="caption"/>
    <w:basedOn w:val="Normal"/>
    <w:next w:val="Normal"/>
    <w:uiPriority w:val="35"/>
    <w:unhideWhenUsed/>
    <w:qFormat/>
    <w:rsid w:val="00F53DB4"/>
    <w:pPr>
      <w:spacing w:after="200"/>
    </w:pPr>
    <w:rPr>
      <w:rFonts w:asciiTheme="minorHAnsi" w:eastAsiaTheme="minorHAnsi" w:hAnsiTheme="minorHAnsi" w:cstheme="minorBidi"/>
      <w:i/>
      <w:iCs/>
      <w:color w:val="44546A" w:themeColor="text2"/>
      <w:sz w:val="18"/>
      <w:szCs w:val="18"/>
    </w:rPr>
  </w:style>
  <w:style w:type="character" w:styleId="UnresolvedMention">
    <w:name w:val="Unresolved Mention"/>
    <w:basedOn w:val="DefaultParagraphFont"/>
    <w:uiPriority w:val="99"/>
    <w:rsid w:val="005C06EB"/>
    <w:rPr>
      <w:color w:val="605E5C"/>
      <w:shd w:val="clear" w:color="auto" w:fill="E1DFDD"/>
    </w:rPr>
  </w:style>
  <w:style w:type="character" w:customStyle="1" w:styleId="apple-converted-space">
    <w:name w:val="apple-converted-space"/>
    <w:basedOn w:val="DefaultParagraphFont"/>
    <w:rsid w:val="00197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635">
      <w:bodyDiv w:val="1"/>
      <w:marLeft w:val="0"/>
      <w:marRight w:val="0"/>
      <w:marTop w:val="0"/>
      <w:marBottom w:val="0"/>
      <w:divBdr>
        <w:top w:val="none" w:sz="0" w:space="0" w:color="auto"/>
        <w:left w:val="none" w:sz="0" w:space="0" w:color="auto"/>
        <w:bottom w:val="none" w:sz="0" w:space="0" w:color="auto"/>
        <w:right w:val="none" w:sz="0" w:space="0" w:color="auto"/>
      </w:divBdr>
    </w:div>
    <w:div w:id="56172082">
      <w:bodyDiv w:val="1"/>
      <w:marLeft w:val="0"/>
      <w:marRight w:val="0"/>
      <w:marTop w:val="0"/>
      <w:marBottom w:val="0"/>
      <w:divBdr>
        <w:top w:val="none" w:sz="0" w:space="0" w:color="auto"/>
        <w:left w:val="none" w:sz="0" w:space="0" w:color="auto"/>
        <w:bottom w:val="none" w:sz="0" w:space="0" w:color="auto"/>
        <w:right w:val="none" w:sz="0" w:space="0" w:color="auto"/>
      </w:divBdr>
    </w:div>
    <w:div w:id="147718377">
      <w:bodyDiv w:val="1"/>
      <w:marLeft w:val="0"/>
      <w:marRight w:val="0"/>
      <w:marTop w:val="0"/>
      <w:marBottom w:val="0"/>
      <w:divBdr>
        <w:top w:val="none" w:sz="0" w:space="0" w:color="auto"/>
        <w:left w:val="none" w:sz="0" w:space="0" w:color="auto"/>
        <w:bottom w:val="none" w:sz="0" w:space="0" w:color="auto"/>
        <w:right w:val="none" w:sz="0" w:space="0" w:color="auto"/>
      </w:divBdr>
    </w:div>
    <w:div w:id="193078182">
      <w:bodyDiv w:val="1"/>
      <w:marLeft w:val="0"/>
      <w:marRight w:val="0"/>
      <w:marTop w:val="0"/>
      <w:marBottom w:val="0"/>
      <w:divBdr>
        <w:top w:val="none" w:sz="0" w:space="0" w:color="auto"/>
        <w:left w:val="none" w:sz="0" w:space="0" w:color="auto"/>
        <w:bottom w:val="none" w:sz="0" w:space="0" w:color="auto"/>
        <w:right w:val="none" w:sz="0" w:space="0" w:color="auto"/>
      </w:divBdr>
    </w:div>
    <w:div w:id="294603589">
      <w:bodyDiv w:val="1"/>
      <w:marLeft w:val="0"/>
      <w:marRight w:val="0"/>
      <w:marTop w:val="0"/>
      <w:marBottom w:val="0"/>
      <w:divBdr>
        <w:top w:val="none" w:sz="0" w:space="0" w:color="auto"/>
        <w:left w:val="none" w:sz="0" w:space="0" w:color="auto"/>
        <w:bottom w:val="none" w:sz="0" w:space="0" w:color="auto"/>
        <w:right w:val="none" w:sz="0" w:space="0" w:color="auto"/>
      </w:divBdr>
    </w:div>
    <w:div w:id="784808466">
      <w:bodyDiv w:val="1"/>
      <w:marLeft w:val="0"/>
      <w:marRight w:val="0"/>
      <w:marTop w:val="0"/>
      <w:marBottom w:val="0"/>
      <w:divBdr>
        <w:top w:val="none" w:sz="0" w:space="0" w:color="auto"/>
        <w:left w:val="none" w:sz="0" w:space="0" w:color="auto"/>
        <w:bottom w:val="none" w:sz="0" w:space="0" w:color="auto"/>
        <w:right w:val="none" w:sz="0" w:space="0" w:color="auto"/>
      </w:divBdr>
    </w:div>
    <w:div w:id="1227885100">
      <w:bodyDiv w:val="1"/>
      <w:marLeft w:val="0"/>
      <w:marRight w:val="0"/>
      <w:marTop w:val="0"/>
      <w:marBottom w:val="0"/>
      <w:divBdr>
        <w:top w:val="none" w:sz="0" w:space="0" w:color="auto"/>
        <w:left w:val="none" w:sz="0" w:space="0" w:color="auto"/>
        <w:bottom w:val="none" w:sz="0" w:space="0" w:color="auto"/>
        <w:right w:val="none" w:sz="0" w:space="0" w:color="auto"/>
      </w:divBdr>
    </w:div>
    <w:div w:id="13757381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mich.brightspace.com/d2l/le/discovery/view/course/20496" TargetMode="External"/><Relationship Id="rId13" Type="http://schemas.openxmlformats.org/officeDocument/2006/relationships/hyperlink" Target="http://www.ncmich.edu/resources-support/other-support/north-central-policies-resources/student-handbook-a-rights-responsibilities.html" TargetMode="External"/><Relationship Id="rId18" Type="http://schemas.openxmlformats.org/officeDocument/2006/relationships/hyperlink" Target="mailto:helpdesk@ncmich.edu" TargetMode="External"/><Relationship Id="rId26" Type="http://schemas.openxmlformats.org/officeDocument/2006/relationships/hyperlink" Target="http://www.ncmich.edu/resources-support/academic-support/tutoring.html" TargetMode="External"/><Relationship Id="rId3" Type="http://schemas.openxmlformats.org/officeDocument/2006/relationships/settings" Target="settings.xml"/><Relationship Id="rId21" Type="http://schemas.openxmlformats.org/officeDocument/2006/relationships/hyperlink" Target="mailto:library@ncmich.edu" TargetMode="External"/><Relationship Id="rId34" Type="http://schemas.openxmlformats.org/officeDocument/2006/relationships/theme" Target="theme/theme1.xml"/><Relationship Id="rId7" Type="http://schemas.openxmlformats.org/officeDocument/2006/relationships/hyperlink" Target="https://www.py4e.com/html3/" TargetMode="External"/><Relationship Id="rId12" Type="http://schemas.openxmlformats.org/officeDocument/2006/relationships/hyperlink" Target="https://www.ncmich.edu/safety/together-as-north-central-pledge.html" TargetMode="External"/><Relationship Id="rId17" Type="http://schemas.openxmlformats.org/officeDocument/2006/relationships/hyperlink" Target="http://www.ncmich.edu/ncmc-portal" TargetMode="External"/><Relationship Id="rId25" Type="http://schemas.openxmlformats.org/officeDocument/2006/relationships/hyperlink" Target="mailto:https://ncmcwritingcenter.simplybook.me/v2/"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ncmich.edu/resources-support/other-support/north-central-policies-resources/student-handbook" TargetMode="External"/><Relationship Id="rId20" Type="http://schemas.openxmlformats.org/officeDocument/2006/relationships/hyperlink" Target="http://www.ncmich.edu/resources-support/library/" TargetMode="External"/><Relationship Id="rId29" Type="http://schemas.openxmlformats.org/officeDocument/2006/relationships/hyperlink" Target="mailto:campuscupboard@ncmich.edu" TargetMode="External"/><Relationship Id="rId1" Type="http://schemas.openxmlformats.org/officeDocument/2006/relationships/numbering" Target="numbering.xml"/><Relationship Id="rId6" Type="http://schemas.openxmlformats.org/officeDocument/2006/relationships/hyperlink" Target="https://zoom.us/j/7943762001" TargetMode="External"/><Relationship Id="rId11" Type="http://schemas.openxmlformats.org/officeDocument/2006/relationships/hyperlink" Target="mailto:helpdesk@ncmich.edu" TargetMode="External"/><Relationship Id="rId24" Type="http://schemas.openxmlformats.org/officeDocument/2006/relationships/hyperlink" Target="mailto:writingcenter@ncmich.edu"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ncmich.edu/resources-support/academic-support/learning-support-services/" TargetMode="External"/><Relationship Id="rId23" Type="http://schemas.openxmlformats.org/officeDocument/2006/relationships/hyperlink" Target="mailto:https://ncmcwritingcenter.simplybook.me/v2/" TargetMode="External"/><Relationship Id="rId28" Type="http://schemas.openxmlformats.org/officeDocument/2006/relationships/hyperlink" Target="http://www.ncmich.edu/about-us/facts-resources/hours.html" TargetMode="External"/><Relationship Id="rId10" Type="http://schemas.openxmlformats.org/officeDocument/2006/relationships/hyperlink" Target="https://www.ncmich.edu/north-central-policies-resources/student-handbook.html" TargetMode="External"/><Relationship Id="rId19" Type="http://schemas.openxmlformats.org/officeDocument/2006/relationships/hyperlink" Target="https://www.ncmich.edu/resources-support/help-desk.html" TargetMode="External"/><Relationship Id="rId31" Type="http://schemas.openxmlformats.org/officeDocument/2006/relationships/hyperlink" Target="http://www.ncmich.edu/resources-support/" TargetMode="External"/><Relationship Id="rId4" Type="http://schemas.openxmlformats.org/officeDocument/2006/relationships/webSettings" Target="webSettings.xml"/><Relationship Id="rId9" Type="http://schemas.openxmlformats.org/officeDocument/2006/relationships/hyperlink" Target="https://ncmich.brightspace.com/d2l/le/discovery/view/course/17188" TargetMode="External"/><Relationship Id="rId14" Type="http://schemas.openxmlformats.org/officeDocument/2006/relationships/hyperlink" Target="http://www.ncmich.edu/resources-support/other-support/north-central-policies-resources/student-handbook-a-rights-responsibilities.html" TargetMode="External"/><Relationship Id="rId22" Type="http://schemas.openxmlformats.org/officeDocument/2006/relationships/hyperlink" Target="http://www.ncmich.edu/about-us/facts-resources/hours.html" TargetMode="External"/><Relationship Id="rId27" Type="http://schemas.openxmlformats.org/officeDocument/2006/relationships/hyperlink" Target="http://www.ncmich.edu/about-us/facts-resources/hours.html" TargetMode="External"/><Relationship Id="rId30" Type="http://schemas.openxmlformats.org/officeDocument/2006/relationships/hyperlink" Target="mailto:mmummaw@nc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4014</Words>
  <Characters>22883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Syllabus</vt:lpstr>
    </vt:vector>
  </TitlesOfParts>
  <Manager/>
  <Company/>
  <LinksUpToDate>false</LinksUpToDate>
  <CharactersWithSpaces>26844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North Central Michigan College</dc:creator>
  <cp:keywords/>
  <dc:description/>
  <cp:lastModifiedBy> </cp:lastModifiedBy>
  <cp:revision>2</cp:revision>
  <cp:lastPrinted>2022-01-06T22:25:00Z</cp:lastPrinted>
  <dcterms:created xsi:type="dcterms:W3CDTF">2022-01-16T18:22:00Z</dcterms:created>
  <dcterms:modified xsi:type="dcterms:W3CDTF">2022-01-16T18:22:00Z</dcterms:modified>
  <cp:category/>
</cp:coreProperties>
</file>